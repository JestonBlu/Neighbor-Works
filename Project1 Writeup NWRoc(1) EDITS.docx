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05C2D" w14:textId="77777777" w:rsidR="000847E0" w:rsidRPr="000847E0" w:rsidRDefault="00FF5788">
      <w:pPr>
        <w:rPr>
          <w:rFonts w:ascii="Garamond" w:hAnsi="Garamond"/>
          <w:sz w:val="36"/>
          <w:szCs w:val="36"/>
        </w:rPr>
      </w:pPr>
      <w:bookmarkStart w:id="0" w:name="_GoBack"/>
      <w:bookmarkEnd w:id="0"/>
      <w:r>
        <w:rPr>
          <w:sz w:val="36"/>
          <w:szCs w:val="36"/>
        </w:rPr>
        <w:t xml:space="preserve">Identifying Differences in a Rochester Neighborhood’s Subsectors </w:t>
      </w:r>
    </w:p>
    <w:p w14:paraId="214D1E6A" w14:textId="77777777" w:rsidR="000847E0" w:rsidRDefault="000847E0">
      <w:r>
        <w:t xml:space="preserve">Joseph </w:t>
      </w:r>
      <w:proofErr w:type="spellStart"/>
      <w:r>
        <w:t>Blubaugh</w:t>
      </w:r>
      <w:proofErr w:type="spellEnd"/>
      <w:r>
        <w:t xml:space="preserve">, Anne Geraci, Rachael </w:t>
      </w:r>
      <w:proofErr w:type="spellStart"/>
      <w:r>
        <w:t>Glazner</w:t>
      </w:r>
      <w:proofErr w:type="spellEnd"/>
      <w:r>
        <w:t xml:space="preserve">, Shannon </w:t>
      </w:r>
      <w:proofErr w:type="spellStart"/>
      <w:r>
        <w:t>Nitroy</w:t>
      </w:r>
      <w:proofErr w:type="spellEnd"/>
      <w:r>
        <w:t xml:space="preserve">. </w:t>
      </w:r>
    </w:p>
    <w:p w14:paraId="269489EC" w14:textId="77777777" w:rsidR="000847E0" w:rsidRDefault="000847E0">
      <w:r>
        <w:t>Class:  STAT653 First Project Report</w:t>
      </w:r>
    </w:p>
    <w:p w14:paraId="2B7BEC2A" w14:textId="77777777" w:rsidR="000847E0" w:rsidRDefault="000847E0">
      <w:r>
        <w:t>Date:</w:t>
      </w:r>
      <w:r>
        <w:tab/>
        <w:t>20 Feb 2017 (SP17 semester)</w:t>
      </w:r>
    </w:p>
    <w:p w14:paraId="4C1FE165" w14:textId="77777777" w:rsidR="000847E0" w:rsidRDefault="000847E0"/>
    <w:p w14:paraId="7E16CD3C" w14:textId="77777777" w:rsidR="000847E0" w:rsidRDefault="00DF2F60">
      <w:pPr>
        <w:rPr>
          <w:sz w:val="32"/>
          <w:szCs w:val="32"/>
        </w:rPr>
      </w:pPr>
      <w:r>
        <w:rPr>
          <w:sz w:val="32"/>
          <w:szCs w:val="32"/>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4"/>
        <w:gridCol w:w="3882"/>
      </w:tblGrid>
      <w:tr w:rsidR="00DF2F60" w14:paraId="280B2AAB" w14:textId="77777777" w:rsidTr="00DF2F60">
        <w:trPr>
          <w:trHeight w:val="4532"/>
        </w:trPr>
        <w:tc>
          <w:tcPr>
            <w:tcW w:w="4934" w:type="dxa"/>
            <w:tcBorders>
              <w:top w:val="nil"/>
              <w:left w:val="nil"/>
              <w:bottom w:val="nil"/>
              <w:right w:val="nil"/>
            </w:tcBorders>
          </w:tcPr>
          <w:p w14:paraId="4BCC6611" w14:textId="77777777" w:rsidR="00DF2F60" w:rsidRDefault="00DF2F60" w:rsidP="00DF2F60">
            <w:pPr>
              <w:keepNext/>
            </w:pPr>
            <w:r>
              <w:rPr>
                <w:noProof/>
              </w:rPr>
              <w:drawing>
                <wp:inline distT="0" distB="0" distL="0" distR="0" wp14:anchorId="5050FFA8" wp14:editId="4E6CBD0D">
                  <wp:extent cx="3848100" cy="2246370"/>
                  <wp:effectExtent l="76200" t="76200" r="13335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687" cy="2265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469F9" w14:textId="77777777" w:rsidR="00DF2F60" w:rsidRDefault="00DF2F60" w:rsidP="00DF2F60">
            <w:pPr>
              <w:pStyle w:val="Caption"/>
            </w:pPr>
            <w:r>
              <w:t>Location of The Triangle in Rochester, New York</w:t>
            </w:r>
          </w:p>
        </w:tc>
        <w:tc>
          <w:tcPr>
            <w:tcW w:w="5240" w:type="dxa"/>
            <w:tcBorders>
              <w:top w:val="nil"/>
              <w:left w:val="nil"/>
              <w:bottom w:val="nil"/>
              <w:right w:val="nil"/>
            </w:tcBorders>
          </w:tcPr>
          <w:p w14:paraId="3C126075" w14:textId="77777777" w:rsidR="00DF2F60" w:rsidRDefault="00DF2F60" w:rsidP="00DF2F60">
            <w:r>
              <w:rPr>
                <w:noProof/>
              </w:rPr>
              <mc:AlternateContent>
                <mc:Choice Requires="wps">
                  <w:drawing>
                    <wp:anchor distT="0" distB="0" distL="114300" distR="114300" simplePos="0" relativeHeight="251661312" behindDoc="0" locked="0" layoutInCell="1" allowOverlap="1" wp14:anchorId="3C9D8094" wp14:editId="015A73FA">
                      <wp:simplePos x="0" y="0"/>
                      <wp:positionH relativeFrom="column">
                        <wp:posOffset>129540</wp:posOffset>
                      </wp:positionH>
                      <wp:positionV relativeFrom="paragraph">
                        <wp:posOffset>2846168</wp:posOffset>
                      </wp:positionV>
                      <wp:extent cx="219646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66700"/>
                              </a:xfrm>
                              <a:prstGeom prst="rect">
                                <a:avLst/>
                              </a:prstGeom>
                              <a:solidFill>
                                <a:prstClr val="white"/>
                              </a:solidFill>
                              <a:ln>
                                <a:noFill/>
                              </a:ln>
                              <a:effectLst/>
                            </wps:spPr>
                            <wps:txbx>
                              <w:txbxContent>
                                <w:p w14:paraId="25D651F4" w14:textId="77777777" w:rsidR="00DF2F60" w:rsidRPr="00FB7DC4" w:rsidRDefault="00DF2F60" w:rsidP="00DF2F60">
                                  <w:pPr>
                                    <w:pStyle w:val="Caption"/>
                                    <w:rPr>
                                      <w:noProof/>
                                    </w:rPr>
                                  </w:pPr>
                                  <w:r>
                                    <w:t>Sub-sectors of The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9D8094" id="_x0000_t202" coordsize="21600,21600" o:spt="202" path="m,l,21600r21600,l21600,xe">
                      <v:stroke joinstyle="miter"/>
                      <v:path gradientshapeok="t" o:connecttype="rect"/>
                    </v:shapetype>
                    <v:shape id="Text Box 3" o:spid="_x0000_s1026" type="#_x0000_t202" style="position:absolute;margin-left:10.2pt;margin-top:224.1pt;width:172.9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" stroked="f">
                      <v:textbox style="mso-fit-shape-to-text:t" inset="0,0,0,0">
                        <w:txbxContent>
                          <w:p w14:paraId="25D651F4" w14:textId="77777777" w:rsidR="00DF2F60" w:rsidRPr="00FB7DC4" w:rsidRDefault="00DF2F60" w:rsidP="00DF2F60">
                            <w:pPr>
                              <w:pStyle w:val="Caption"/>
                              <w:rPr>
                                <w:noProof/>
                              </w:rPr>
                            </w:pPr>
                            <w:r>
                              <w:t>Sub-sectors of The Triangle</w:t>
                            </w:r>
                          </w:p>
                        </w:txbxContent>
                      </v:textbox>
                      <w10:wrap type="square"/>
                    </v:shape>
                  </w:pict>
                </mc:Fallback>
              </mc:AlternateContent>
            </w:r>
            <w:r>
              <w:rPr>
                <w:noProof/>
              </w:rPr>
              <w:drawing>
                <wp:anchor distT="0" distB="0" distL="114300" distR="114300" simplePos="0" relativeHeight="251659264" behindDoc="0" locked="0" layoutInCell="1" allowOverlap="1" wp14:anchorId="061FF8DE" wp14:editId="139B1539">
                  <wp:simplePos x="0" y="0"/>
                  <wp:positionH relativeFrom="column">
                    <wp:posOffset>127635</wp:posOffset>
                  </wp:positionH>
                  <wp:positionV relativeFrom="paragraph">
                    <wp:posOffset>78105</wp:posOffset>
                  </wp:positionV>
                  <wp:extent cx="2196465" cy="2676525"/>
                  <wp:effectExtent l="76200" t="76200" r="127635"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4F70A482" w14:textId="77777777" w:rsidR="000847E0" w:rsidRDefault="000847E0" w:rsidP="000847E0">
      <w:proofErr w:type="spellStart"/>
      <w:r w:rsidRPr="00395903">
        <w:t>NeighborWorks</w:t>
      </w:r>
      <w:proofErr w:type="spellEnd"/>
      <w:r w:rsidRPr="00395903">
        <w:t>® Rochester</w:t>
      </w:r>
      <w:r w:rsidR="0011671F">
        <w:t xml:space="preserve"> (New York)</w:t>
      </w:r>
      <w:r w:rsidRPr="00395903">
        <w:t xml:space="preserve"> seeks to stabilize city neighborhoods through home ownership education, community-focused home improvement lending, and energy conservation services to families and individuals.</w:t>
      </w:r>
      <w:r>
        <w:t xml:space="preserve">  We </w:t>
      </w:r>
      <w:r w:rsidR="00B01B96">
        <w:t>are</w:t>
      </w:r>
      <w:r>
        <w:t xml:space="preserve"> working with community survey data collected by</w:t>
      </w:r>
      <w:r w:rsidR="00DF2F60">
        <w:t xml:space="preserve"> the</w:t>
      </w:r>
      <w:r>
        <w:t xml:space="preserve"> </w:t>
      </w:r>
      <w:proofErr w:type="spellStart"/>
      <w:r w:rsidRPr="00395903">
        <w:t>NeighborW</w:t>
      </w:r>
      <w:r>
        <w:t>orks</w:t>
      </w:r>
      <w:proofErr w:type="spellEnd"/>
      <w:r>
        <w:t xml:space="preserve">’ Healthy Blocks initiative.  </w:t>
      </w:r>
      <w:proofErr w:type="spellStart"/>
      <w:r>
        <w:t>HealthyBlocks</w:t>
      </w:r>
      <w:proofErr w:type="spellEnd"/>
      <w:r>
        <w:t xml:space="preserve"> </w:t>
      </w:r>
      <w:r w:rsidRPr="00395903">
        <w:t>focuses on improving the physical conditions of homes, resident engagement and leadership, and neighborhood image and identity.</w:t>
      </w:r>
    </w:p>
    <w:p w14:paraId="2F63E685" w14:textId="77777777" w:rsidR="00DF2F60" w:rsidRDefault="000847E0" w:rsidP="00DF2F60">
      <w:r>
        <w:t>The current focus is</w:t>
      </w:r>
      <w:r w:rsidR="0011671F">
        <w:t xml:space="preserve"> a neighborhood in Rochester</w:t>
      </w:r>
      <w:r>
        <w:t xml:space="preserve"> called </w:t>
      </w:r>
      <w:r w:rsidR="0011671F">
        <w:t xml:space="preserve">the </w:t>
      </w:r>
      <w:r>
        <w:t xml:space="preserve">“Triangle of North Winton Village” (“The Triangle”),  </w:t>
      </w:r>
      <w:r w:rsidRPr="00395903">
        <w:t>located between Culver</w:t>
      </w:r>
      <w:r>
        <w:t xml:space="preserve"> Rd.</w:t>
      </w:r>
      <w:r w:rsidRPr="00395903">
        <w:t>, Merchants</w:t>
      </w:r>
      <w:r w:rsidR="00586B37">
        <w:t xml:space="preserve"> Rd</w:t>
      </w:r>
      <w:r w:rsidRPr="00395903">
        <w:t>, and East Main</w:t>
      </w:r>
      <w:r w:rsidR="00586B37">
        <w:t xml:space="preserve"> St</w:t>
      </w:r>
      <w:r w:rsidRPr="00395903">
        <w:t>.</w:t>
      </w:r>
      <w:r w:rsidR="00586B37">
        <w:t xml:space="preserve"> in the Northeast quadrant of the city.</w:t>
      </w:r>
      <w:r w:rsidR="00DF2F60" w:rsidRPr="00DF2F60">
        <w:t xml:space="preserve"> </w:t>
      </w:r>
      <w:r w:rsidR="00DF2F60">
        <w:t xml:space="preserve"> The agency is particularly interested in detecting and quantifying differences between the four sub-sectors of the neighborhood, as pictured below.</w:t>
      </w:r>
    </w:p>
    <w:p w14:paraId="268F473F" w14:textId="77777777" w:rsidR="00DF2F60" w:rsidRDefault="00DF2F60" w:rsidP="000847E0"/>
    <w:p w14:paraId="61AD07F0" w14:textId="77777777" w:rsidR="000847E0" w:rsidRDefault="00586B37" w:rsidP="000847E0">
      <w:r>
        <w:t xml:space="preserve"> </w:t>
      </w:r>
    </w:p>
    <w:p w14:paraId="46166A0A" w14:textId="77777777" w:rsidR="00586B37" w:rsidRDefault="00586B37">
      <w:r>
        <w:br w:type="page"/>
      </w:r>
    </w:p>
    <w:p w14:paraId="64EED207" w14:textId="77777777" w:rsidR="00FF5788" w:rsidRDefault="00FF5788" w:rsidP="00FC5A9C">
      <w:pPr>
        <w:rPr>
          <w:sz w:val="32"/>
          <w:szCs w:val="32"/>
        </w:rPr>
      </w:pPr>
      <w:r>
        <w:rPr>
          <w:sz w:val="32"/>
          <w:szCs w:val="32"/>
        </w:rPr>
        <w:lastRenderedPageBreak/>
        <w:t>Project Objectives:</w:t>
      </w:r>
    </w:p>
    <w:p w14:paraId="38FC52ED" w14:textId="77777777" w:rsidR="00FF5788" w:rsidRPr="00745243" w:rsidRDefault="00FF5788" w:rsidP="00FC5A9C">
      <w:r>
        <w:t>The primary objective for this project is to help the agency understand any statistically significant differences between the four geographical sectors, labeled 1 through 4, within the neighborhood</w:t>
      </w:r>
      <w:r w:rsidR="002C5FC2">
        <w:t>, in an attempt to understand the different dynamics to better target outreach efforts</w:t>
      </w:r>
      <w:r>
        <w:t xml:space="preserve">.  </w:t>
      </w:r>
      <w:r w:rsidR="00B01B96">
        <w:t>We</w:t>
      </w:r>
      <w:r>
        <w:t xml:space="preserve"> hypothesize that sector </w:t>
      </w:r>
      <w:r w:rsidR="00B01B96">
        <w:t>4</w:t>
      </w:r>
      <w:r>
        <w:t xml:space="preserve"> will be different in nature from the other three sectors, due to its proximity to the relatively affluent </w:t>
      </w:r>
      <w:proofErr w:type="spellStart"/>
      <w:r w:rsidRPr="00745243">
        <w:rPr>
          <w:u w:val="single"/>
        </w:rPr>
        <w:t>Browncroft</w:t>
      </w:r>
      <w:proofErr w:type="spellEnd"/>
      <w:r>
        <w:t xml:space="preserve"> area.  </w:t>
      </w:r>
      <w:commentRangeStart w:id="1"/>
      <w:commentRangeStart w:id="2"/>
      <w:r w:rsidR="002C5FC2">
        <w:t>The</w:t>
      </w:r>
      <w:commentRangeEnd w:id="1"/>
      <w:r w:rsidR="00B01B96">
        <w:rPr>
          <w:rStyle w:val="CommentReference"/>
        </w:rPr>
        <w:commentReference w:id="1"/>
      </w:r>
      <w:r w:rsidR="002C5FC2">
        <w:t xml:space="preserve"> main variables of interest to the community group are whether the subject would recommend the neighborhood to a friend and how the subject thinks the community will change in the next three years.</w:t>
      </w:r>
      <w:commentRangeEnd w:id="2"/>
      <w:r w:rsidR="00B01B96">
        <w:rPr>
          <w:rStyle w:val="CommentReference"/>
        </w:rPr>
        <w:commentReference w:id="2"/>
      </w:r>
    </w:p>
    <w:p w14:paraId="430615A8" w14:textId="77777777" w:rsidR="00FF5788" w:rsidRDefault="00FF5788" w:rsidP="00FC5A9C">
      <w:r>
        <w:t>Part I of this project model</w:t>
      </w:r>
      <w:r w:rsidR="00B01B96">
        <w:t>s</w:t>
      </w:r>
      <w:r>
        <w:t xml:space="preserve"> the relationship between the </w:t>
      </w:r>
      <w:ins w:id="3" w:author="Rachael Glazner" w:date="2017-02-26T19:13:00Z">
        <w:r w:rsidR="00B01B96">
          <w:t xml:space="preserve">response variable, </w:t>
        </w:r>
      </w:ins>
      <w:r>
        <w:t>Years of residence of the head of household</w:t>
      </w:r>
      <w:ins w:id="4" w:author="Rachael Glazner" w:date="2017-02-26T19:13:00Z">
        <w:r w:rsidR="00B01B96">
          <w:t>,</w:t>
        </w:r>
      </w:ins>
      <w:r>
        <w:t xml:space="preserve"> and </w:t>
      </w:r>
      <w:commentRangeStart w:id="5"/>
      <w:r>
        <w:t>various other factors, including police and trash ratings, as well as home ownership</w:t>
      </w:r>
      <w:commentRangeEnd w:id="5"/>
      <w:r w:rsidR="00B01B96">
        <w:rPr>
          <w:rStyle w:val="CommentReference"/>
        </w:rPr>
        <w:commentReference w:id="5"/>
      </w:r>
      <w:r w:rsidR="002C5FC2">
        <w:t>, in order to gain insight into which factors influence length of time spent in the area.</w:t>
      </w:r>
    </w:p>
    <w:p w14:paraId="5B79936A" w14:textId="77777777" w:rsidR="00FF5788" w:rsidRDefault="00FF5788" w:rsidP="00FC5A9C"/>
    <w:p w14:paraId="62192AFD" w14:textId="77777777" w:rsidR="00FF5788" w:rsidRDefault="00FF5788" w:rsidP="00FC5A9C">
      <w:pPr>
        <w:rPr>
          <w:sz w:val="32"/>
          <w:szCs w:val="32"/>
        </w:rPr>
      </w:pPr>
      <w:r>
        <w:rPr>
          <w:sz w:val="32"/>
          <w:szCs w:val="32"/>
        </w:rPr>
        <w:t>Data – Source and Variables</w:t>
      </w:r>
    </w:p>
    <w:p w14:paraId="7A9311CF" w14:textId="77777777" w:rsidR="00FF5788" w:rsidRDefault="00FF5788" w:rsidP="00FC5A9C">
      <w:r>
        <w:t>The results of a mid-term survey (Year 3 of 5)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p w14:paraId="771F3399" w14:textId="77777777" w:rsidR="00FF5788" w:rsidRDefault="00FF5788" w:rsidP="00FF5788">
      <w:commentRangeStart w:id="6"/>
      <w:r>
        <w:t xml:space="preserve">(I’m going to leave all the raw data variables here – we’ll prune them once we have the modeling done.  We also need to add the recoded and computed variables to this table. </w:t>
      </w:r>
      <w:commentRangeEnd w:id="6"/>
      <w:r w:rsidR="00B01B96">
        <w:rPr>
          <w:rStyle w:val="CommentReference"/>
        </w:rPr>
        <w:commentReference w:id="6"/>
      </w:r>
    </w:p>
    <w:tbl>
      <w:tblPr>
        <w:tblW w:w="10080" w:type="dxa"/>
        <w:tblInd w:w="-5" w:type="dxa"/>
        <w:tblLayout w:type="fixed"/>
        <w:tblCellMar>
          <w:left w:w="0" w:type="dxa"/>
          <w:right w:w="0" w:type="dxa"/>
        </w:tblCellMar>
        <w:tblLook w:val="0000" w:firstRow="0" w:lastRow="0" w:firstColumn="0" w:lastColumn="0" w:noHBand="0" w:noVBand="0"/>
      </w:tblPr>
      <w:tblGrid>
        <w:gridCol w:w="1350"/>
        <w:gridCol w:w="1170"/>
        <w:gridCol w:w="4140"/>
        <w:gridCol w:w="3420"/>
      </w:tblGrid>
      <w:tr w:rsidR="00745243" w:rsidRPr="000E4AEB" w14:paraId="0B0710BC" w14:textId="77777777" w:rsidTr="000E4AEB">
        <w:trPr>
          <w:trHeight w:val="404"/>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30B6919" w14:textId="77777777" w:rsidR="00745243" w:rsidRPr="000E4AEB" w:rsidRDefault="00745243" w:rsidP="00745243">
            <w:pPr>
              <w:rPr>
                <w:sz w:val="18"/>
                <w:szCs w:val="18"/>
              </w:rPr>
            </w:pPr>
            <w:r w:rsidRPr="000E4AEB">
              <w:rPr>
                <w:sz w:val="18"/>
                <w:szCs w:val="18"/>
              </w:rPr>
              <w:t>Variable Name</w:t>
            </w:r>
          </w:p>
        </w:tc>
        <w:tc>
          <w:tcPr>
            <w:tcW w:w="1170" w:type="dxa"/>
            <w:tcBorders>
              <w:top w:val="single" w:sz="4" w:space="0" w:color="auto"/>
              <w:left w:val="single" w:sz="4" w:space="0" w:color="auto"/>
              <w:bottom w:val="single" w:sz="4" w:space="0" w:color="auto"/>
              <w:right w:val="single" w:sz="4" w:space="0" w:color="auto"/>
            </w:tcBorders>
            <w:vAlign w:val="bottom"/>
          </w:tcPr>
          <w:p w14:paraId="67CBA8F0" w14:textId="77777777" w:rsidR="00745243" w:rsidRPr="000E4AEB" w:rsidRDefault="00745243" w:rsidP="00745243">
            <w:pPr>
              <w:rPr>
                <w:sz w:val="18"/>
                <w:szCs w:val="18"/>
              </w:rPr>
            </w:pPr>
            <w:r w:rsidRPr="000E4AEB">
              <w:rPr>
                <w:sz w:val="18"/>
                <w:szCs w:val="18"/>
              </w:rPr>
              <w:t xml:space="preserve">Data Type:  </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0B1CFCA0" w14:textId="77777777" w:rsidR="00745243" w:rsidRPr="000E4AEB" w:rsidRDefault="00745243" w:rsidP="00745243">
            <w:pPr>
              <w:rPr>
                <w:sz w:val="18"/>
                <w:szCs w:val="18"/>
              </w:rPr>
            </w:pPr>
            <w:r w:rsidRPr="000E4AEB">
              <w:rPr>
                <w:sz w:val="18"/>
                <w:szCs w:val="18"/>
              </w:rPr>
              <w:t>Description of Variable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72142CC9" w14:textId="77777777" w:rsidR="00745243" w:rsidRPr="000E4AEB" w:rsidRDefault="00745243" w:rsidP="00745243">
            <w:pPr>
              <w:ind w:right="4139"/>
              <w:rPr>
                <w:sz w:val="18"/>
                <w:szCs w:val="18"/>
              </w:rPr>
            </w:pPr>
          </w:p>
        </w:tc>
      </w:tr>
      <w:tr w:rsidR="00745243" w:rsidRPr="000E4AEB" w14:paraId="3360453E"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919BD90" w14:textId="77777777" w:rsidR="00745243" w:rsidRPr="000E4AEB" w:rsidRDefault="00745243" w:rsidP="00745243">
            <w:pPr>
              <w:rPr>
                <w:rFonts w:cs="Arial"/>
                <w:b/>
                <w:sz w:val="18"/>
                <w:szCs w:val="18"/>
              </w:rPr>
            </w:pPr>
            <w:r w:rsidRPr="000E4AEB">
              <w:rPr>
                <w:sz w:val="18"/>
                <w:szCs w:val="18"/>
              </w:rPr>
              <w:t>HH ID</w:t>
            </w:r>
          </w:p>
        </w:tc>
        <w:tc>
          <w:tcPr>
            <w:tcW w:w="1170" w:type="dxa"/>
            <w:tcBorders>
              <w:top w:val="single" w:sz="4" w:space="0" w:color="auto"/>
              <w:left w:val="single" w:sz="4" w:space="0" w:color="auto"/>
              <w:bottom w:val="single" w:sz="4" w:space="0" w:color="auto"/>
              <w:right w:val="single" w:sz="4" w:space="0" w:color="auto"/>
            </w:tcBorders>
            <w:vAlign w:val="bottom"/>
          </w:tcPr>
          <w:p w14:paraId="5B89F8CE" w14:textId="77777777" w:rsidR="00745243" w:rsidRPr="000E4AEB" w:rsidRDefault="00745243" w:rsidP="00745243">
            <w:pPr>
              <w:rPr>
                <w:sz w:val="18"/>
                <w:szCs w:val="18"/>
              </w:rPr>
            </w:pPr>
            <w:r w:rsidRPr="000E4AEB">
              <w:rPr>
                <w:sz w:val="18"/>
                <w:szCs w:val="18"/>
              </w:rPr>
              <w:t>Identifier</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571AD937" w14:textId="77777777" w:rsidR="00745243" w:rsidRPr="000E4AEB" w:rsidRDefault="00745243" w:rsidP="00745243">
            <w:pPr>
              <w:rPr>
                <w:sz w:val="18"/>
                <w:szCs w:val="18"/>
              </w:rPr>
            </w:pPr>
            <w:r w:rsidRPr="000E4AEB">
              <w:rPr>
                <w:sz w:val="18"/>
                <w:szCs w:val="18"/>
              </w:rPr>
              <w:t>Household ID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3C0BFFC7" w14:textId="77777777" w:rsidR="00745243" w:rsidRPr="000E4AEB" w:rsidRDefault="00745243" w:rsidP="00745243">
            <w:pPr>
              <w:rPr>
                <w:sz w:val="18"/>
                <w:szCs w:val="18"/>
              </w:rPr>
            </w:pPr>
          </w:p>
        </w:tc>
      </w:tr>
      <w:tr w:rsidR="00745243" w:rsidRPr="000E4AEB" w14:paraId="3E03AFD5"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F4D2E19" w14:textId="77777777" w:rsidR="00745243" w:rsidRPr="000E4AEB" w:rsidRDefault="00745243" w:rsidP="00745243">
            <w:pPr>
              <w:rPr>
                <w:sz w:val="18"/>
                <w:szCs w:val="18"/>
              </w:rPr>
            </w:pPr>
            <w:r w:rsidRPr="000E4AEB">
              <w:rPr>
                <w:sz w:val="18"/>
                <w:szCs w:val="18"/>
              </w:rPr>
              <w:t>Neighborhood</w:t>
            </w:r>
          </w:p>
        </w:tc>
        <w:tc>
          <w:tcPr>
            <w:tcW w:w="1170" w:type="dxa"/>
            <w:tcBorders>
              <w:top w:val="single" w:sz="4" w:space="0" w:color="auto"/>
              <w:left w:val="single" w:sz="4" w:space="0" w:color="auto"/>
              <w:bottom w:val="single" w:sz="4" w:space="0" w:color="auto"/>
              <w:right w:val="single" w:sz="4" w:space="0" w:color="auto"/>
            </w:tcBorders>
            <w:vAlign w:val="bottom"/>
          </w:tcPr>
          <w:p w14:paraId="1EEE2F01" w14:textId="77777777" w:rsidR="00745243" w:rsidRPr="000E4AEB" w:rsidRDefault="00745243" w:rsidP="00745243">
            <w:pPr>
              <w:rPr>
                <w:sz w:val="18"/>
                <w:szCs w:val="18"/>
              </w:rPr>
            </w:pPr>
            <w:r w:rsidRPr="000E4AEB">
              <w:rPr>
                <w:sz w:val="18"/>
                <w:szCs w:val="18"/>
              </w:rPr>
              <w:t>Categorical</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328DFC80" w14:textId="77777777" w:rsidR="00745243" w:rsidRPr="000E4AEB" w:rsidRDefault="00745243" w:rsidP="00745243">
            <w:pPr>
              <w:rPr>
                <w:sz w:val="18"/>
                <w:szCs w:val="18"/>
              </w:rPr>
            </w:pPr>
            <w:r w:rsidRPr="000E4AEB">
              <w:rPr>
                <w:sz w:val="18"/>
                <w:szCs w:val="18"/>
              </w:rPr>
              <w:t xml:space="preserve">Sub-section of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0C1C8AC0" w14:textId="77777777" w:rsidR="00745243" w:rsidRPr="000E4AEB" w:rsidRDefault="00745243" w:rsidP="00745243">
            <w:pPr>
              <w:rPr>
                <w:sz w:val="18"/>
                <w:szCs w:val="18"/>
              </w:rPr>
            </w:pPr>
            <w:r w:rsidRPr="000E4AEB">
              <w:rPr>
                <w:sz w:val="18"/>
                <w:szCs w:val="18"/>
              </w:rPr>
              <w:t>1,2,3,4 represents neighborhood sub-section</w:t>
            </w:r>
          </w:p>
        </w:tc>
      </w:tr>
      <w:tr w:rsidR="00745243" w:rsidRPr="000E4AEB" w14:paraId="6DF720F8"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7D4E2E" w14:textId="77777777" w:rsidR="00745243" w:rsidRPr="000E4AEB" w:rsidRDefault="00745243" w:rsidP="00745243">
            <w:pPr>
              <w:rPr>
                <w:sz w:val="18"/>
                <w:szCs w:val="18"/>
              </w:rPr>
            </w:pPr>
            <w:r w:rsidRPr="000E4AEB">
              <w:rPr>
                <w:sz w:val="18"/>
                <w:szCs w:val="18"/>
              </w:rPr>
              <w:t>Years</w:t>
            </w:r>
          </w:p>
        </w:tc>
        <w:tc>
          <w:tcPr>
            <w:tcW w:w="1170" w:type="dxa"/>
            <w:tcBorders>
              <w:top w:val="single" w:sz="4" w:space="0" w:color="auto"/>
              <w:left w:val="single" w:sz="4" w:space="0" w:color="auto"/>
              <w:bottom w:val="single" w:sz="4" w:space="0" w:color="auto"/>
              <w:right w:val="single" w:sz="4" w:space="0" w:color="auto"/>
            </w:tcBorders>
            <w:vAlign w:val="bottom"/>
          </w:tcPr>
          <w:p w14:paraId="182CFF59" w14:textId="77777777" w:rsidR="00745243" w:rsidRPr="000E4AEB" w:rsidRDefault="00745243" w:rsidP="00745243">
            <w:pPr>
              <w:rPr>
                <w:sz w:val="18"/>
                <w:szCs w:val="18"/>
              </w:rPr>
            </w:pPr>
            <w:r w:rsidRPr="000E4AEB">
              <w:rPr>
                <w:sz w:val="18"/>
                <w:szCs w:val="18"/>
              </w:rPr>
              <w:t>Numerical</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114CBB7F" w14:textId="77777777" w:rsidR="00745243" w:rsidRPr="000E4AEB" w:rsidRDefault="00745243" w:rsidP="00745243">
            <w:pPr>
              <w:rPr>
                <w:sz w:val="18"/>
                <w:szCs w:val="18"/>
              </w:rPr>
            </w:pPr>
            <w:r w:rsidRPr="000E4AEB">
              <w:rPr>
                <w:sz w:val="18"/>
                <w:szCs w:val="18"/>
              </w:rPr>
              <w:t>Number of years you’ve lived here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47C1B986" w14:textId="77777777" w:rsidR="00745243" w:rsidRPr="000E4AEB" w:rsidRDefault="00745243" w:rsidP="00745243">
            <w:pPr>
              <w:rPr>
                <w:sz w:val="18"/>
                <w:szCs w:val="18"/>
              </w:rPr>
            </w:pPr>
            <w:r w:rsidRPr="000E4AEB">
              <w:rPr>
                <w:sz w:val="18"/>
                <w:szCs w:val="18"/>
              </w:rPr>
              <w:t>Years</w:t>
            </w:r>
          </w:p>
        </w:tc>
      </w:tr>
      <w:tr w:rsidR="00745243" w:rsidRPr="000E4AEB" w14:paraId="750EA050"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B8BB63" w14:textId="77777777" w:rsidR="00745243" w:rsidRPr="000E4AEB" w:rsidRDefault="00745243" w:rsidP="00745243">
            <w:pPr>
              <w:rPr>
                <w:sz w:val="18"/>
                <w:szCs w:val="18"/>
              </w:rPr>
            </w:pPr>
            <w:proofErr w:type="spellStart"/>
            <w:r w:rsidRPr="000E4AEB">
              <w:rPr>
                <w:sz w:val="18"/>
                <w:szCs w:val="18"/>
              </w:rPr>
              <w:t>OwnRent</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15F99105" w14:textId="77777777" w:rsidR="00745243" w:rsidRPr="000E4AEB" w:rsidRDefault="00745243" w:rsidP="00745243">
            <w:pPr>
              <w:rPr>
                <w:sz w:val="18"/>
                <w:szCs w:val="18"/>
              </w:rPr>
            </w:pPr>
            <w:r w:rsidRPr="000E4AEB">
              <w:rPr>
                <w:sz w:val="18"/>
                <w:szCs w:val="18"/>
              </w:rPr>
              <w:t xml:space="preserve">Categorical </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223D2E4E" w14:textId="77777777" w:rsidR="00745243" w:rsidRPr="000E4AEB" w:rsidRDefault="00745243" w:rsidP="00745243">
            <w:pPr>
              <w:rPr>
                <w:sz w:val="18"/>
                <w:szCs w:val="18"/>
              </w:rPr>
            </w:pPr>
            <w:r w:rsidRPr="000E4AEB">
              <w:rPr>
                <w:sz w:val="18"/>
                <w:szCs w:val="18"/>
              </w:rPr>
              <w:t>Do you own, rent, live with family and friends, or other?</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202636BC" w14:textId="77777777" w:rsidR="00745243" w:rsidRPr="000E4AEB" w:rsidRDefault="00745243" w:rsidP="00745243">
            <w:pPr>
              <w:rPr>
                <w:sz w:val="18"/>
                <w:szCs w:val="18"/>
              </w:rPr>
            </w:pPr>
            <w:r w:rsidRPr="000E4AEB">
              <w:rPr>
                <w:sz w:val="18"/>
                <w:szCs w:val="18"/>
              </w:rPr>
              <w:t>Own, Rent, Live with family/friends, Other</w:t>
            </w:r>
          </w:p>
        </w:tc>
      </w:tr>
      <w:tr w:rsidR="00745243" w:rsidRPr="000E4AEB" w14:paraId="062A9963"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D290AFB" w14:textId="77777777" w:rsidR="00745243" w:rsidRPr="000E4AEB" w:rsidRDefault="00745243" w:rsidP="00745243">
            <w:pPr>
              <w:rPr>
                <w:sz w:val="18"/>
                <w:szCs w:val="18"/>
              </w:rPr>
            </w:pPr>
            <w:proofErr w:type="spellStart"/>
            <w:r w:rsidRPr="000E4AEB">
              <w:rPr>
                <w:sz w:val="18"/>
                <w:szCs w:val="18"/>
              </w:rPr>
              <w:t>HHSize</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3A972B02" w14:textId="77777777" w:rsidR="00745243" w:rsidRPr="000E4AEB" w:rsidRDefault="00745243" w:rsidP="00745243">
            <w:pPr>
              <w:rPr>
                <w:sz w:val="18"/>
                <w:szCs w:val="18"/>
              </w:rPr>
            </w:pPr>
            <w:r w:rsidRPr="000E4AEB">
              <w:rPr>
                <w:sz w:val="18"/>
                <w:szCs w:val="18"/>
              </w:rPr>
              <w:t>Numerical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5459ADD0" w14:textId="77777777" w:rsidR="00745243" w:rsidRPr="000E4AEB" w:rsidRDefault="00745243" w:rsidP="00745243">
            <w:pPr>
              <w:rPr>
                <w:sz w:val="18"/>
                <w:szCs w:val="18"/>
              </w:rPr>
            </w:pPr>
            <w:r w:rsidRPr="000E4AEB">
              <w:rPr>
                <w:sz w:val="18"/>
                <w:szCs w:val="18"/>
              </w:rPr>
              <w:t>How many people 18 or over live in your household?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0F6DE659" w14:textId="77777777" w:rsidR="00745243" w:rsidRPr="000E4AEB" w:rsidRDefault="00745243" w:rsidP="00745243">
            <w:pPr>
              <w:rPr>
                <w:sz w:val="18"/>
                <w:szCs w:val="18"/>
              </w:rPr>
            </w:pPr>
            <w:r w:rsidRPr="000E4AEB">
              <w:rPr>
                <w:sz w:val="18"/>
                <w:szCs w:val="18"/>
              </w:rPr>
              <w:t># People</w:t>
            </w:r>
          </w:p>
        </w:tc>
      </w:tr>
      <w:tr w:rsidR="00745243" w:rsidRPr="000E4AEB" w14:paraId="085EE08D"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4B0F28" w14:textId="77777777" w:rsidR="00745243" w:rsidRPr="000E4AEB" w:rsidRDefault="00745243" w:rsidP="00745243">
            <w:pPr>
              <w:rPr>
                <w:sz w:val="18"/>
                <w:szCs w:val="18"/>
              </w:rPr>
            </w:pPr>
            <w:proofErr w:type="spellStart"/>
            <w:r w:rsidRPr="000E4AEB">
              <w:rPr>
                <w:sz w:val="18"/>
                <w:szCs w:val="18"/>
              </w:rPr>
              <w:t>HHChildren</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7991411A" w14:textId="77777777" w:rsidR="00745243" w:rsidRPr="000E4AEB" w:rsidRDefault="00745243" w:rsidP="00745243">
            <w:pPr>
              <w:rPr>
                <w:sz w:val="18"/>
                <w:szCs w:val="18"/>
              </w:rPr>
            </w:pPr>
            <w:r w:rsidRPr="000E4AEB">
              <w:rPr>
                <w:sz w:val="18"/>
                <w:szCs w:val="18"/>
              </w:rPr>
              <w:t>Numerical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547B7EE6" w14:textId="77777777" w:rsidR="00745243" w:rsidRPr="000E4AEB" w:rsidRDefault="00745243" w:rsidP="00745243">
            <w:pPr>
              <w:rPr>
                <w:sz w:val="18"/>
                <w:szCs w:val="18"/>
              </w:rPr>
            </w:pPr>
            <w:r w:rsidRPr="000E4AEB">
              <w:rPr>
                <w:sz w:val="18"/>
                <w:szCs w:val="18"/>
              </w:rPr>
              <w:t>How many children under 18 live in your household?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20C03285" w14:textId="77777777" w:rsidR="00745243" w:rsidRPr="000E4AEB" w:rsidRDefault="00745243" w:rsidP="00745243">
            <w:pPr>
              <w:rPr>
                <w:sz w:val="18"/>
                <w:szCs w:val="18"/>
              </w:rPr>
            </w:pPr>
            <w:r w:rsidRPr="000E4AEB">
              <w:rPr>
                <w:sz w:val="18"/>
                <w:szCs w:val="18"/>
              </w:rPr>
              <w:t># Children</w:t>
            </w:r>
          </w:p>
        </w:tc>
      </w:tr>
      <w:tr w:rsidR="00745243" w:rsidRPr="000E4AEB" w14:paraId="20681906"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AD93898" w14:textId="77777777" w:rsidR="00745243" w:rsidRPr="000E4AEB" w:rsidRDefault="00745243" w:rsidP="00745243">
            <w:pPr>
              <w:rPr>
                <w:sz w:val="18"/>
                <w:szCs w:val="18"/>
              </w:rPr>
            </w:pPr>
            <w:proofErr w:type="spellStart"/>
            <w:r w:rsidRPr="000E4AEB">
              <w:rPr>
                <w:sz w:val="18"/>
                <w:szCs w:val="18"/>
              </w:rPr>
              <w:t>BornYear</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3A5D01FA" w14:textId="77777777" w:rsidR="00745243" w:rsidRPr="000E4AEB" w:rsidRDefault="00745243" w:rsidP="00745243">
            <w:pPr>
              <w:rPr>
                <w:sz w:val="18"/>
                <w:szCs w:val="18"/>
              </w:rPr>
            </w:pPr>
            <w:r w:rsidRPr="000E4AEB">
              <w:rPr>
                <w:sz w:val="18"/>
                <w:szCs w:val="18"/>
              </w:rPr>
              <w:t>Numerical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1D2196BC" w14:textId="77777777" w:rsidR="00745243" w:rsidRPr="000E4AEB" w:rsidRDefault="00745243" w:rsidP="00745243">
            <w:pPr>
              <w:rPr>
                <w:sz w:val="18"/>
                <w:szCs w:val="18"/>
              </w:rPr>
            </w:pPr>
            <w:r w:rsidRPr="000E4AEB">
              <w:rPr>
                <w:sz w:val="18"/>
                <w:szCs w:val="18"/>
              </w:rPr>
              <w:t>In what year were you born?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2CA065A4" w14:textId="77777777" w:rsidR="00745243" w:rsidRPr="000E4AEB" w:rsidRDefault="00745243" w:rsidP="00745243">
            <w:pPr>
              <w:rPr>
                <w:sz w:val="18"/>
                <w:szCs w:val="18"/>
              </w:rPr>
            </w:pPr>
            <w:r w:rsidRPr="000E4AEB">
              <w:rPr>
                <w:sz w:val="18"/>
                <w:szCs w:val="18"/>
              </w:rPr>
              <w:t>Year</w:t>
            </w:r>
          </w:p>
        </w:tc>
      </w:tr>
      <w:tr w:rsidR="00745243" w:rsidRPr="000E4AEB" w14:paraId="4F0DE0E0"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94C9DA" w14:textId="77777777" w:rsidR="00745243" w:rsidRPr="000E4AEB" w:rsidRDefault="00745243" w:rsidP="00745243">
            <w:pPr>
              <w:rPr>
                <w:sz w:val="18"/>
                <w:szCs w:val="18"/>
              </w:rPr>
            </w:pPr>
            <w:r w:rsidRPr="000E4AEB">
              <w:rPr>
                <w:sz w:val="18"/>
                <w:szCs w:val="18"/>
              </w:rPr>
              <w:t>Age</w:t>
            </w:r>
          </w:p>
        </w:tc>
        <w:tc>
          <w:tcPr>
            <w:tcW w:w="1170" w:type="dxa"/>
            <w:tcBorders>
              <w:top w:val="single" w:sz="4" w:space="0" w:color="auto"/>
              <w:left w:val="single" w:sz="4" w:space="0" w:color="D3D3D3"/>
              <w:bottom w:val="single" w:sz="4" w:space="0" w:color="auto"/>
              <w:right w:val="single" w:sz="4" w:space="0" w:color="D3D3D3"/>
            </w:tcBorders>
            <w:vAlign w:val="bottom"/>
          </w:tcPr>
          <w:p w14:paraId="6B10A5C1" w14:textId="77777777" w:rsidR="00745243" w:rsidRPr="000E4AEB" w:rsidRDefault="00745243" w:rsidP="00745243">
            <w:pPr>
              <w:rPr>
                <w:sz w:val="18"/>
                <w:szCs w:val="18"/>
              </w:rPr>
            </w:pPr>
            <w:r w:rsidRPr="000E4AEB">
              <w:rPr>
                <w:sz w:val="18"/>
                <w:szCs w:val="18"/>
              </w:rPr>
              <w:t>Numerical Computed</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78B3DD16" w14:textId="77777777" w:rsidR="00745243" w:rsidRPr="000E4AEB" w:rsidRDefault="00745243" w:rsidP="00745243">
            <w:pPr>
              <w:rPr>
                <w:sz w:val="18"/>
                <w:szCs w:val="18"/>
              </w:rPr>
            </w:pPr>
            <w:r w:rsidRPr="000E4AEB">
              <w:rPr>
                <w:sz w:val="18"/>
                <w:szCs w:val="18"/>
              </w:rPr>
              <w:t>Age of person completing Survey</w:t>
            </w:r>
            <w:r w:rsidRPr="000E4AEB">
              <w:rPr>
                <w:sz w:val="18"/>
                <w:szCs w:val="18"/>
              </w:rPr>
              <w:br/>
              <w:t>* We will assume this is the head of household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27359E7D" w14:textId="77777777" w:rsidR="00745243" w:rsidRPr="000E4AEB" w:rsidRDefault="00745243" w:rsidP="00745243">
            <w:pPr>
              <w:rPr>
                <w:sz w:val="18"/>
                <w:szCs w:val="18"/>
              </w:rPr>
            </w:pPr>
            <w:r w:rsidRPr="000E4AEB">
              <w:rPr>
                <w:sz w:val="18"/>
                <w:szCs w:val="18"/>
              </w:rPr>
              <w:t xml:space="preserve">Today() – </w:t>
            </w:r>
            <w:proofErr w:type="spellStart"/>
            <w:r w:rsidRPr="000E4AEB">
              <w:rPr>
                <w:sz w:val="18"/>
                <w:szCs w:val="18"/>
              </w:rPr>
              <w:t>BornYear</w:t>
            </w:r>
            <w:proofErr w:type="spellEnd"/>
            <w:r w:rsidRPr="000E4AEB">
              <w:rPr>
                <w:sz w:val="18"/>
                <w:szCs w:val="18"/>
              </w:rPr>
              <w:t xml:space="preserve"> (rounded to nearest year)</w:t>
            </w:r>
          </w:p>
        </w:tc>
      </w:tr>
      <w:tr w:rsidR="00745243" w:rsidRPr="000E4AEB" w14:paraId="4AB49030"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78C571" w14:textId="77777777" w:rsidR="00745243" w:rsidRPr="000E4AEB" w:rsidRDefault="00745243" w:rsidP="00745243">
            <w:pPr>
              <w:rPr>
                <w:sz w:val="18"/>
                <w:szCs w:val="18"/>
              </w:rPr>
            </w:pPr>
            <w:r w:rsidRPr="000E4AEB">
              <w:rPr>
                <w:sz w:val="18"/>
                <w:szCs w:val="18"/>
              </w:rPr>
              <w:t>Gender</w:t>
            </w:r>
          </w:p>
        </w:tc>
        <w:tc>
          <w:tcPr>
            <w:tcW w:w="1170" w:type="dxa"/>
            <w:tcBorders>
              <w:top w:val="single" w:sz="4" w:space="0" w:color="auto"/>
              <w:left w:val="single" w:sz="4" w:space="0" w:color="D3D3D3"/>
              <w:bottom w:val="single" w:sz="4" w:space="0" w:color="auto"/>
              <w:right w:val="single" w:sz="4" w:space="0" w:color="D3D3D3"/>
            </w:tcBorders>
            <w:vAlign w:val="bottom"/>
          </w:tcPr>
          <w:p w14:paraId="4E3B789C" w14:textId="77777777" w:rsidR="00745243" w:rsidRPr="000E4AEB" w:rsidRDefault="00745243" w:rsidP="00745243">
            <w:pPr>
              <w:rPr>
                <w:sz w:val="18"/>
                <w:szCs w:val="18"/>
              </w:rPr>
            </w:pPr>
            <w:r w:rsidRPr="000E4AEB">
              <w:rPr>
                <w:sz w:val="18"/>
                <w:szCs w:val="18"/>
              </w:rPr>
              <w:t>Categorical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5A8EDC7A" w14:textId="77777777" w:rsidR="00745243" w:rsidRPr="000E4AEB" w:rsidRDefault="00745243" w:rsidP="00745243">
            <w:pPr>
              <w:rPr>
                <w:sz w:val="18"/>
                <w:szCs w:val="18"/>
              </w:rPr>
            </w:pPr>
            <w:r w:rsidRPr="000E4AEB">
              <w:rPr>
                <w:sz w:val="18"/>
                <w:szCs w:val="18"/>
              </w:rPr>
              <w:t>What is your gender?</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35AD0C10" w14:textId="77777777" w:rsidR="00745243" w:rsidRPr="000E4AEB" w:rsidRDefault="00745243" w:rsidP="00745243">
            <w:pPr>
              <w:rPr>
                <w:sz w:val="18"/>
                <w:szCs w:val="18"/>
              </w:rPr>
            </w:pPr>
            <w:r w:rsidRPr="000E4AEB">
              <w:rPr>
                <w:sz w:val="18"/>
                <w:szCs w:val="18"/>
              </w:rPr>
              <w:t>Male, Female</w:t>
            </w:r>
          </w:p>
        </w:tc>
      </w:tr>
      <w:tr w:rsidR="00745243" w:rsidRPr="000E4AEB" w14:paraId="1642B5ED"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C0C5B21" w14:textId="77777777" w:rsidR="00745243" w:rsidRPr="000E4AEB" w:rsidRDefault="00745243" w:rsidP="00745243">
            <w:pPr>
              <w:rPr>
                <w:sz w:val="18"/>
                <w:szCs w:val="18"/>
              </w:rPr>
            </w:pPr>
            <w:r w:rsidRPr="000E4AEB">
              <w:rPr>
                <w:sz w:val="18"/>
                <w:szCs w:val="18"/>
              </w:rPr>
              <w:t>Race</w:t>
            </w:r>
          </w:p>
        </w:tc>
        <w:tc>
          <w:tcPr>
            <w:tcW w:w="1170" w:type="dxa"/>
            <w:tcBorders>
              <w:top w:val="single" w:sz="4" w:space="0" w:color="auto"/>
              <w:left w:val="single" w:sz="4" w:space="0" w:color="D3D3D3"/>
              <w:bottom w:val="single" w:sz="4" w:space="0" w:color="auto"/>
              <w:right w:val="single" w:sz="4" w:space="0" w:color="D3D3D3"/>
            </w:tcBorders>
            <w:vAlign w:val="bottom"/>
          </w:tcPr>
          <w:p w14:paraId="5110C4B9" w14:textId="77777777" w:rsidR="00745243" w:rsidRPr="000E4AEB" w:rsidRDefault="00745243" w:rsidP="00745243">
            <w:pPr>
              <w:rPr>
                <w:sz w:val="18"/>
                <w:szCs w:val="18"/>
              </w:rPr>
            </w:pPr>
            <w:r w:rsidRPr="000E4AEB">
              <w:rPr>
                <w:sz w:val="18"/>
                <w:szCs w:val="18"/>
              </w:rPr>
              <w:t>Categorical</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0B57CED8" w14:textId="77777777" w:rsidR="00745243" w:rsidRPr="000E4AEB" w:rsidRDefault="00745243" w:rsidP="00745243">
            <w:pPr>
              <w:rPr>
                <w:sz w:val="18"/>
                <w:szCs w:val="18"/>
              </w:rPr>
            </w:pPr>
            <w:r w:rsidRPr="000E4AEB">
              <w:rPr>
                <w:sz w:val="18"/>
                <w:szCs w:val="18"/>
              </w:rPr>
              <w:t>To which race do you identify?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42A6DB95" w14:textId="77777777" w:rsidR="00745243" w:rsidRPr="000E4AEB" w:rsidRDefault="00745243" w:rsidP="00745243">
            <w:pPr>
              <w:rPr>
                <w:sz w:val="18"/>
                <w:szCs w:val="18"/>
              </w:rPr>
            </w:pPr>
            <w:r w:rsidRPr="000E4AEB">
              <w:rPr>
                <w:sz w:val="18"/>
                <w:szCs w:val="18"/>
              </w:rPr>
              <w:t>Various races</w:t>
            </w:r>
          </w:p>
        </w:tc>
      </w:tr>
      <w:tr w:rsidR="00745243" w:rsidRPr="000E4AEB" w14:paraId="4EF43522"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84A13ED" w14:textId="77777777" w:rsidR="00745243" w:rsidRPr="000E4AEB" w:rsidRDefault="00745243" w:rsidP="00745243">
            <w:pPr>
              <w:rPr>
                <w:sz w:val="18"/>
                <w:szCs w:val="18"/>
              </w:rPr>
            </w:pPr>
            <w:proofErr w:type="spellStart"/>
            <w:r w:rsidRPr="000E4AEB">
              <w:rPr>
                <w:sz w:val="18"/>
                <w:szCs w:val="18"/>
              </w:rPr>
              <w:lastRenderedPageBreak/>
              <w:t>SatLevel</w:t>
            </w:r>
            <w:proofErr w:type="spellEnd"/>
          </w:p>
        </w:tc>
        <w:tc>
          <w:tcPr>
            <w:tcW w:w="1170" w:type="dxa"/>
            <w:tcBorders>
              <w:top w:val="single" w:sz="4" w:space="0" w:color="auto"/>
              <w:left w:val="single" w:sz="4" w:space="0" w:color="auto"/>
              <w:bottom w:val="single" w:sz="4" w:space="0" w:color="auto"/>
              <w:right w:val="single" w:sz="4" w:space="0" w:color="auto"/>
            </w:tcBorders>
            <w:vAlign w:val="bottom"/>
          </w:tcPr>
          <w:p w14:paraId="6CEB21DE" w14:textId="77777777"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137F3963" w14:textId="77777777" w:rsidR="00745243" w:rsidRPr="000E4AEB" w:rsidRDefault="00745243" w:rsidP="00745243">
            <w:pPr>
              <w:rPr>
                <w:sz w:val="18"/>
                <w:szCs w:val="18"/>
              </w:rPr>
            </w:pPr>
            <w:r w:rsidRPr="000E4AEB">
              <w:rPr>
                <w:sz w:val="18"/>
                <w:szCs w:val="18"/>
              </w:rPr>
              <w:t>How Satisfied are you with the neighborhood?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12C948A2" w14:textId="77777777" w:rsidR="00745243" w:rsidRPr="000E4AEB" w:rsidRDefault="00745243" w:rsidP="00745243">
            <w:pPr>
              <w:rPr>
                <w:sz w:val="18"/>
                <w:szCs w:val="18"/>
              </w:rPr>
            </w:pPr>
            <w:r w:rsidRPr="000E4AEB">
              <w:rPr>
                <w:sz w:val="18"/>
                <w:szCs w:val="18"/>
              </w:rPr>
              <w:t>Dissatisfied, Somewhat Dissatisfied</w:t>
            </w:r>
            <w:r w:rsidRPr="000E4AEB">
              <w:rPr>
                <w:sz w:val="18"/>
                <w:szCs w:val="18"/>
              </w:rPr>
              <w:br/>
              <w:t>Somewhat Satisfied</w:t>
            </w:r>
            <w:r w:rsidRPr="000E4AEB">
              <w:rPr>
                <w:sz w:val="18"/>
                <w:szCs w:val="18"/>
              </w:rPr>
              <w:br/>
              <w:t xml:space="preserve">Very Satisfied </w:t>
            </w:r>
          </w:p>
        </w:tc>
      </w:tr>
      <w:tr w:rsidR="00745243" w:rsidRPr="000E4AEB" w14:paraId="63F3E628"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A741BB" w14:textId="77777777" w:rsidR="00745243" w:rsidRPr="000E4AEB" w:rsidRDefault="00745243" w:rsidP="00745243">
            <w:pPr>
              <w:rPr>
                <w:sz w:val="18"/>
                <w:szCs w:val="18"/>
              </w:rPr>
            </w:pPr>
            <w:r w:rsidRPr="000E4AEB">
              <w:rPr>
                <w:sz w:val="18"/>
                <w:szCs w:val="18"/>
              </w:rPr>
              <w:t>Recommend</w:t>
            </w:r>
          </w:p>
        </w:tc>
        <w:tc>
          <w:tcPr>
            <w:tcW w:w="1170" w:type="dxa"/>
            <w:tcBorders>
              <w:top w:val="single" w:sz="4" w:space="0" w:color="auto"/>
              <w:left w:val="single" w:sz="4" w:space="0" w:color="auto"/>
              <w:bottom w:val="single" w:sz="4" w:space="0" w:color="auto"/>
              <w:right w:val="single" w:sz="4" w:space="0" w:color="auto"/>
            </w:tcBorders>
            <w:vAlign w:val="bottom"/>
          </w:tcPr>
          <w:p w14:paraId="70915761" w14:textId="77777777"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12D22A23" w14:textId="77777777" w:rsidR="00745243" w:rsidRPr="000E4AEB" w:rsidRDefault="00745243" w:rsidP="00745243">
            <w:pPr>
              <w:rPr>
                <w:sz w:val="18"/>
                <w:szCs w:val="18"/>
              </w:rPr>
            </w:pPr>
            <w:r w:rsidRPr="000E4AEB">
              <w:rPr>
                <w:sz w:val="18"/>
                <w:szCs w:val="18"/>
              </w:rPr>
              <w:t>How likely are you to recommend living in this neighborhood?</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23A74AF9" w14:textId="77777777" w:rsidR="00745243" w:rsidRPr="000E4AEB" w:rsidRDefault="00745243" w:rsidP="00745243">
            <w:pPr>
              <w:rPr>
                <w:sz w:val="18"/>
                <w:szCs w:val="18"/>
              </w:rPr>
            </w:pPr>
            <w:r w:rsidRPr="000E4AEB">
              <w:rPr>
                <w:sz w:val="18"/>
                <w:szCs w:val="18"/>
              </w:rPr>
              <w:t xml:space="preserve">Definitely would not, Probably would not, Probably would, Definitely would </w:t>
            </w:r>
          </w:p>
        </w:tc>
      </w:tr>
      <w:tr w:rsidR="00745243" w:rsidRPr="000E4AEB" w14:paraId="0B642195"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ED1731C" w14:textId="77777777" w:rsidR="00745243" w:rsidRPr="000E4AEB" w:rsidRDefault="00745243" w:rsidP="00745243">
            <w:pPr>
              <w:rPr>
                <w:sz w:val="18"/>
                <w:szCs w:val="18"/>
              </w:rPr>
            </w:pPr>
            <w:r w:rsidRPr="000E4AEB">
              <w:rPr>
                <w:sz w:val="18"/>
                <w:szCs w:val="18"/>
              </w:rPr>
              <w:t>Participation Score</w:t>
            </w:r>
          </w:p>
        </w:tc>
        <w:tc>
          <w:tcPr>
            <w:tcW w:w="1170" w:type="dxa"/>
            <w:tcBorders>
              <w:top w:val="single" w:sz="4" w:space="0" w:color="auto"/>
              <w:left w:val="single" w:sz="4" w:space="0" w:color="auto"/>
              <w:bottom w:val="single" w:sz="4" w:space="0" w:color="auto"/>
              <w:right w:val="single" w:sz="4" w:space="0" w:color="auto"/>
            </w:tcBorders>
            <w:vAlign w:val="bottom"/>
          </w:tcPr>
          <w:p w14:paraId="6439C632" w14:textId="77777777" w:rsidR="00745243" w:rsidRPr="000E4AEB" w:rsidRDefault="00745243" w:rsidP="00745243">
            <w:pPr>
              <w:rPr>
                <w:sz w:val="18"/>
                <w:szCs w:val="18"/>
              </w:rPr>
            </w:pPr>
            <w:r w:rsidRPr="000E4AEB">
              <w:rPr>
                <w:sz w:val="18"/>
                <w:szCs w:val="18"/>
              </w:rPr>
              <w:t>Computed</w:t>
            </w:r>
            <w:r w:rsidRPr="000E4AEB">
              <w:rPr>
                <w:sz w:val="18"/>
                <w:szCs w:val="18"/>
              </w:rPr>
              <w:br/>
              <w:t>Categorical</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177561E1" w14:textId="77777777" w:rsidR="00745243" w:rsidRPr="000E4AEB" w:rsidRDefault="00745243" w:rsidP="00745243">
            <w:pPr>
              <w:rPr>
                <w:sz w:val="18"/>
                <w:szCs w:val="18"/>
              </w:rPr>
            </w:pPr>
            <w:r w:rsidRPr="000E4AEB">
              <w:rPr>
                <w:sz w:val="18"/>
                <w:szCs w:val="18"/>
              </w:rPr>
              <w:t xml:space="preserve">Computed from </w:t>
            </w:r>
            <w:proofErr w:type="spellStart"/>
            <w:r w:rsidRPr="000E4AEB">
              <w:rPr>
                <w:sz w:val="18"/>
                <w:szCs w:val="18"/>
              </w:rPr>
              <w:t>eight“community</w:t>
            </w:r>
            <w:proofErr w:type="spellEnd"/>
            <w:r w:rsidRPr="000E4AEB">
              <w:rPr>
                <w:sz w:val="18"/>
                <w:szCs w:val="18"/>
              </w:rPr>
              <w:t xml:space="preserve"> participation” factors. as follows: </w:t>
            </w:r>
          </w:p>
          <w:p w14:paraId="0D38B5EE" w14:textId="77777777" w:rsidR="00745243" w:rsidRPr="000E4AEB" w:rsidRDefault="00745243" w:rsidP="00745243">
            <w:pPr>
              <w:pStyle w:val="ListParagraph"/>
              <w:numPr>
                <w:ilvl w:val="0"/>
                <w:numId w:val="4"/>
              </w:numPr>
              <w:spacing w:after="0"/>
              <w:rPr>
                <w:sz w:val="18"/>
                <w:szCs w:val="18"/>
              </w:rPr>
            </w:pPr>
            <w:r w:rsidRPr="000E4AEB">
              <w:rPr>
                <w:sz w:val="18"/>
                <w:szCs w:val="18"/>
              </w:rPr>
              <w:t>Have you participated in the resident association in the past year?</w:t>
            </w:r>
          </w:p>
          <w:p w14:paraId="53A81FFC" w14:textId="77777777" w:rsidR="00745243" w:rsidRPr="000E4AEB" w:rsidRDefault="00745243" w:rsidP="00745243">
            <w:pPr>
              <w:pStyle w:val="ListParagraph"/>
              <w:numPr>
                <w:ilvl w:val="0"/>
                <w:numId w:val="4"/>
              </w:numPr>
              <w:spacing w:after="0"/>
              <w:rPr>
                <w:sz w:val="18"/>
                <w:szCs w:val="18"/>
              </w:rPr>
            </w:pPr>
            <w:r w:rsidRPr="000E4AEB">
              <w:rPr>
                <w:sz w:val="18"/>
                <w:szCs w:val="18"/>
              </w:rPr>
              <w:t>Did you volunteer to help others in the community in the past year?</w:t>
            </w:r>
          </w:p>
          <w:p w14:paraId="73DFED0C" w14:textId="77777777" w:rsidR="00745243" w:rsidRPr="000E4AEB" w:rsidRDefault="00745243" w:rsidP="00745243">
            <w:pPr>
              <w:pStyle w:val="ListParagraph"/>
              <w:numPr>
                <w:ilvl w:val="0"/>
                <w:numId w:val="4"/>
              </w:numPr>
              <w:spacing w:after="0"/>
              <w:rPr>
                <w:sz w:val="18"/>
                <w:szCs w:val="18"/>
              </w:rPr>
            </w:pPr>
            <w:r w:rsidRPr="000E4AEB">
              <w:rPr>
                <w:sz w:val="18"/>
                <w:szCs w:val="18"/>
              </w:rPr>
              <w:t>Did you participate in community improvement, such as gardening or beautification, in the past year?</w:t>
            </w:r>
          </w:p>
          <w:p w14:paraId="7095D1C7" w14:textId="77777777" w:rsidR="00745243" w:rsidRPr="000E4AEB" w:rsidRDefault="00745243" w:rsidP="00745243">
            <w:pPr>
              <w:pStyle w:val="ListParagraph"/>
              <w:numPr>
                <w:ilvl w:val="0"/>
                <w:numId w:val="4"/>
              </w:numPr>
              <w:spacing w:after="0"/>
              <w:rPr>
                <w:sz w:val="18"/>
                <w:szCs w:val="18"/>
              </w:rPr>
            </w:pPr>
            <w:r w:rsidRPr="000E4AEB">
              <w:rPr>
                <w:sz w:val="18"/>
                <w:szCs w:val="18"/>
              </w:rPr>
              <w:t>Have you supported local business events in the past year</w:t>
            </w:r>
          </w:p>
          <w:p w14:paraId="3E9DB934" w14:textId="77777777" w:rsidR="00745243" w:rsidRPr="000E4AEB" w:rsidRDefault="00745243" w:rsidP="00745243">
            <w:pPr>
              <w:pStyle w:val="ListParagraph"/>
              <w:numPr>
                <w:ilvl w:val="0"/>
                <w:numId w:val="4"/>
              </w:numPr>
              <w:spacing w:after="0"/>
              <w:rPr>
                <w:sz w:val="18"/>
                <w:szCs w:val="18"/>
              </w:rPr>
            </w:pPr>
            <w:r w:rsidRPr="000E4AEB">
              <w:rPr>
                <w:sz w:val="18"/>
                <w:szCs w:val="18"/>
              </w:rPr>
              <w:t>Did you participate in any community social event or block party in the past year?</w:t>
            </w:r>
          </w:p>
          <w:p w14:paraId="43D6C7BF" w14:textId="77777777" w:rsidR="00745243" w:rsidRPr="000E4AEB" w:rsidRDefault="00745243" w:rsidP="00745243">
            <w:pPr>
              <w:pStyle w:val="ListParagraph"/>
              <w:numPr>
                <w:ilvl w:val="0"/>
                <w:numId w:val="4"/>
              </w:numPr>
              <w:spacing w:after="0"/>
              <w:rPr>
                <w:sz w:val="18"/>
                <w:szCs w:val="18"/>
              </w:rPr>
            </w:pPr>
            <w:r w:rsidRPr="000E4AEB">
              <w:rPr>
                <w:sz w:val="18"/>
                <w:szCs w:val="18"/>
              </w:rPr>
              <w:t>Did you support a local political candidate or initiative in the past year?</w:t>
            </w:r>
          </w:p>
          <w:p w14:paraId="21B9CBA5" w14:textId="77777777" w:rsidR="00745243" w:rsidRPr="000E4AEB" w:rsidRDefault="00745243" w:rsidP="00745243">
            <w:pPr>
              <w:pStyle w:val="ListParagraph"/>
              <w:numPr>
                <w:ilvl w:val="0"/>
                <w:numId w:val="4"/>
              </w:numPr>
              <w:spacing w:after="0"/>
              <w:rPr>
                <w:sz w:val="18"/>
                <w:szCs w:val="18"/>
              </w:rPr>
            </w:pPr>
            <w:r w:rsidRPr="000E4AEB">
              <w:rPr>
                <w:sz w:val="18"/>
                <w:szCs w:val="18"/>
              </w:rPr>
              <w:t>Did you participate in an advocacy group in the past year</w:t>
            </w:r>
          </w:p>
          <w:p w14:paraId="6FC649F0" w14:textId="77777777" w:rsidR="00745243" w:rsidRPr="000E4AEB" w:rsidRDefault="00745243" w:rsidP="00745243">
            <w:pPr>
              <w:pStyle w:val="ListParagraph"/>
              <w:numPr>
                <w:ilvl w:val="0"/>
                <w:numId w:val="4"/>
              </w:numPr>
              <w:spacing w:after="0"/>
              <w:rPr>
                <w:sz w:val="18"/>
                <w:szCs w:val="18"/>
              </w:rPr>
            </w:pPr>
            <w:r w:rsidRPr="000E4AEB">
              <w:rPr>
                <w:sz w:val="18"/>
                <w:szCs w:val="18"/>
              </w:rPr>
              <w:t>Did you report a hazard or contact authorities about an incident in the last year?</w:t>
            </w:r>
          </w:p>
          <w:p w14:paraId="250F6397" w14:textId="77777777" w:rsidR="00745243" w:rsidRPr="000E4AEB" w:rsidRDefault="00745243" w:rsidP="00745243">
            <w:pPr>
              <w:spacing w:after="0"/>
              <w:ind w:left="360"/>
              <w:rPr>
                <w:sz w:val="18"/>
                <w:szCs w:val="18"/>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5A6C64CE" w14:textId="77777777" w:rsidR="00745243" w:rsidRPr="000E4AEB" w:rsidRDefault="00745243" w:rsidP="00745243">
            <w:pPr>
              <w:rPr>
                <w:sz w:val="18"/>
                <w:szCs w:val="18"/>
              </w:rPr>
            </w:pPr>
            <w:r w:rsidRPr="000E4AEB">
              <w:rPr>
                <w:sz w:val="18"/>
                <w:szCs w:val="18"/>
              </w:rPr>
              <w:t>LOW = Answered YES on 0,1, or 2 of any of the 8 questions</w:t>
            </w:r>
            <w:r w:rsidRPr="000E4AEB">
              <w:rPr>
                <w:sz w:val="18"/>
                <w:szCs w:val="18"/>
              </w:rPr>
              <w:br/>
              <w:t>MED = Answered YES on 3,4, or 5</w:t>
            </w:r>
            <w:r w:rsidRPr="000E4AEB">
              <w:rPr>
                <w:sz w:val="18"/>
                <w:szCs w:val="18"/>
              </w:rPr>
              <w:br/>
              <w:t>HIGH = Answered YES on 6,7 or 8</w:t>
            </w:r>
          </w:p>
        </w:tc>
      </w:tr>
      <w:tr w:rsidR="00745243" w:rsidRPr="000E4AEB" w14:paraId="5453A810"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B691671" w14:textId="77777777" w:rsidR="00745243" w:rsidRPr="000E4AEB" w:rsidRDefault="00745243" w:rsidP="00745243">
            <w:pPr>
              <w:rPr>
                <w:sz w:val="18"/>
                <w:szCs w:val="18"/>
              </w:rPr>
            </w:pPr>
            <w:r w:rsidRPr="000E4AEB">
              <w:rPr>
                <w:sz w:val="18"/>
                <w:szCs w:val="18"/>
              </w:rPr>
              <w:t>Willingness</w:t>
            </w:r>
          </w:p>
        </w:tc>
        <w:tc>
          <w:tcPr>
            <w:tcW w:w="1170" w:type="dxa"/>
            <w:tcBorders>
              <w:top w:val="single" w:sz="4" w:space="0" w:color="auto"/>
              <w:left w:val="single" w:sz="4" w:space="0" w:color="auto"/>
              <w:bottom w:val="single" w:sz="4" w:space="0" w:color="auto"/>
              <w:right w:val="single" w:sz="4" w:space="0" w:color="auto"/>
            </w:tcBorders>
            <w:vAlign w:val="bottom"/>
          </w:tcPr>
          <w:p w14:paraId="298EA134" w14:textId="77777777"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5FCB0B8D" w14:textId="77777777" w:rsidR="00745243" w:rsidRPr="000E4AEB" w:rsidRDefault="00745243" w:rsidP="00745243">
            <w:pPr>
              <w:rPr>
                <w:sz w:val="18"/>
                <w:szCs w:val="18"/>
              </w:rPr>
            </w:pPr>
            <w:r w:rsidRPr="000E4AEB">
              <w:rPr>
                <w:sz w:val="18"/>
                <w:szCs w:val="18"/>
              </w:rPr>
              <w:t>How willing are you to become involved with others in the community?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0B86FAE4" w14:textId="77777777" w:rsidR="00745243" w:rsidRPr="000E4AEB" w:rsidRDefault="00745243" w:rsidP="00745243">
            <w:pPr>
              <w:rPr>
                <w:sz w:val="18"/>
                <w:szCs w:val="18"/>
              </w:rPr>
            </w:pPr>
            <w:r w:rsidRPr="000E4AEB">
              <w:rPr>
                <w:sz w:val="18"/>
                <w:szCs w:val="18"/>
              </w:rPr>
              <w:t>Not very willing, SW willing, willing, Very willing</w:t>
            </w:r>
            <w:r w:rsidRPr="000E4AEB">
              <w:rPr>
                <w:sz w:val="18"/>
                <w:szCs w:val="18"/>
              </w:rPr>
              <w:br/>
            </w:r>
          </w:p>
        </w:tc>
      </w:tr>
      <w:tr w:rsidR="00745243" w:rsidRPr="000E4AEB" w14:paraId="6B62CC82"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863403C" w14:textId="77777777" w:rsidR="00745243" w:rsidRPr="000E4AEB" w:rsidRDefault="00745243" w:rsidP="00745243">
            <w:pPr>
              <w:rPr>
                <w:sz w:val="18"/>
                <w:szCs w:val="18"/>
              </w:rPr>
            </w:pPr>
            <w:proofErr w:type="spellStart"/>
            <w:r w:rsidRPr="000E4AEB">
              <w:rPr>
                <w:sz w:val="18"/>
                <w:szCs w:val="18"/>
              </w:rPr>
              <w:t>MakeDifference</w:t>
            </w:r>
            <w:proofErr w:type="spellEnd"/>
          </w:p>
        </w:tc>
        <w:tc>
          <w:tcPr>
            <w:tcW w:w="1170" w:type="dxa"/>
            <w:tcBorders>
              <w:top w:val="single" w:sz="4" w:space="0" w:color="auto"/>
              <w:left w:val="single" w:sz="4" w:space="0" w:color="auto"/>
              <w:bottom w:val="single" w:sz="4" w:space="0" w:color="auto"/>
              <w:right w:val="single" w:sz="4" w:space="0" w:color="auto"/>
            </w:tcBorders>
            <w:vAlign w:val="bottom"/>
          </w:tcPr>
          <w:p w14:paraId="02A41026" w14:textId="77777777"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auto"/>
              <w:bottom w:val="single" w:sz="4" w:space="0" w:color="auto"/>
              <w:right w:val="single" w:sz="4" w:space="0" w:color="auto"/>
            </w:tcBorders>
            <w:shd w:val="clear" w:color="auto" w:fill="auto"/>
            <w:vAlign w:val="bottom"/>
          </w:tcPr>
          <w:p w14:paraId="6B0C26D1" w14:textId="77777777" w:rsidR="00745243" w:rsidRPr="000E4AEB" w:rsidRDefault="00745243" w:rsidP="00745243">
            <w:pPr>
              <w:rPr>
                <w:sz w:val="18"/>
                <w:szCs w:val="18"/>
              </w:rPr>
            </w:pPr>
            <w:r w:rsidRPr="000E4AEB">
              <w:rPr>
                <w:sz w:val="18"/>
                <w:szCs w:val="18"/>
              </w:rPr>
              <w:t>How much of a difference can you make as an individual?</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4C3A15CA" w14:textId="77777777" w:rsidR="00745243" w:rsidRPr="000E4AEB" w:rsidRDefault="00745243" w:rsidP="00745243">
            <w:pPr>
              <w:rPr>
                <w:sz w:val="18"/>
                <w:szCs w:val="18"/>
              </w:rPr>
            </w:pPr>
            <w:r w:rsidRPr="000E4AEB">
              <w:rPr>
                <w:sz w:val="18"/>
                <w:szCs w:val="18"/>
              </w:rPr>
              <w:t>A little or none, Some, A fair amount, A great deal</w:t>
            </w:r>
          </w:p>
        </w:tc>
      </w:tr>
      <w:tr w:rsidR="00745243" w:rsidRPr="000E4AEB" w14:paraId="54CB42D6"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4C872B" w14:textId="77777777" w:rsidR="00745243" w:rsidRPr="000E4AEB" w:rsidRDefault="00745243" w:rsidP="00745243">
            <w:pPr>
              <w:rPr>
                <w:sz w:val="18"/>
                <w:szCs w:val="18"/>
              </w:rPr>
            </w:pPr>
            <w:proofErr w:type="spellStart"/>
            <w:r w:rsidRPr="000E4AEB">
              <w:rPr>
                <w:sz w:val="18"/>
                <w:szCs w:val="18"/>
              </w:rPr>
              <w:t>GetRide</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3AEA64D9" w14:textId="77777777"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4D2BA5B5" w14:textId="77777777" w:rsidR="00745243" w:rsidRPr="000E4AEB" w:rsidRDefault="00745243" w:rsidP="00745243">
            <w:pPr>
              <w:rPr>
                <w:sz w:val="18"/>
                <w:szCs w:val="18"/>
              </w:rPr>
            </w:pPr>
            <w:r w:rsidRPr="000E4AEB">
              <w:rPr>
                <w:sz w:val="18"/>
                <w:szCs w:val="18"/>
              </w:rPr>
              <w:t xml:space="preserve">How likely for neighbors to help if you needed a ride?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1E80F888" w14:textId="77777777" w:rsidR="00745243" w:rsidRPr="000E4AEB" w:rsidRDefault="00745243" w:rsidP="00745243">
            <w:pPr>
              <w:rPr>
                <w:sz w:val="18"/>
                <w:szCs w:val="18"/>
              </w:rPr>
            </w:pPr>
            <w:r w:rsidRPr="000E4AEB">
              <w:rPr>
                <w:sz w:val="18"/>
                <w:szCs w:val="18"/>
              </w:rPr>
              <w:t>Very unlikely, SW Unlikely, SW Likely, Very Likely</w:t>
            </w:r>
          </w:p>
        </w:tc>
      </w:tr>
      <w:tr w:rsidR="00745243" w:rsidRPr="000E4AEB" w14:paraId="53110DD1"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CFE5E2" w14:textId="77777777" w:rsidR="00745243" w:rsidRPr="000E4AEB" w:rsidRDefault="00745243" w:rsidP="00745243">
            <w:pPr>
              <w:rPr>
                <w:sz w:val="18"/>
                <w:szCs w:val="18"/>
              </w:rPr>
            </w:pPr>
            <w:proofErr w:type="spellStart"/>
            <w:r w:rsidRPr="000E4AEB">
              <w:rPr>
                <w:sz w:val="18"/>
                <w:szCs w:val="18"/>
              </w:rPr>
              <w:t>GetFavor</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06B2D64A" w14:textId="77777777"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15D3776D" w14:textId="77777777" w:rsidR="00745243" w:rsidRPr="000E4AEB" w:rsidRDefault="00745243" w:rsidP="00745243">
            <w:pPr>
              <w:rPr>
                <w:sz w:val="18"/>
                <w:szCs w:val="18"/>
              </w:rPr>
            </w:pPr>
            <w:r w:rsidRPr="000E4AEB">
              <w:rPr>
                <w:sz w:val="18"/>
                <w:szCs w:val="18"/>
              </w:rPr>
              <w:t xml:space="preserve">How likely for neighbors to help if you needed a favor (borrow a tool, pick up mail, etc.)?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6C996052" w14:textId="77777777" w:rsidR="00745243" w:rsidRPr="000E4AEB" w:rsidRDefault="00745243" w:rsidP="00745243">
            <w:pPr>
              <w:rPr>
                <w:sz w:val="18"/>
                <w:szCs w:val="18"/>
              </w:rPr>
            </w:pPr>
            <w:r w:rsidRPr="000E4AEB">
              <w:rPr>
                <w:sz w:val="18"/>
                <w:szCs w:val="18"/>
              </w:rPr>
              <w:t>Very unlikely, SW Unlikely, SW Likely, Very Likely</w:t>
            </w:r>
          </w:p>
        </w:tc>
      </w:tr>
      <w:tr w:rsidR="00745243" w:rsidRPr="000E4AEB" w14:paraId="75808AE1"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4BF7A5" w14:textId="77777777" w:rsidR="00745243" w:rsidRPr="000E4AEB" w:rsidRDefault="00745243" w:rsidP="00745243">
            <w:pPr>
              <w:rPr>
                <w:sz w:val="18"/>
                <w:szCs w:val="18"/>
              </w:rPr>
            </w:pPr>
            <w:proofErr w:type="spellStart"/>
            <w:r w:rsidRPr="000E4AEB">
              <w:rPr>
                <w:sz w:val="18"/>
                <w:szCs w:val="18"/>
              </w:rPr>
              <w:t>CheckElderly</w:t>
            </w:r>
            <w:proofErr w:type="spellEnd"/>
          </w:p>
          <w:p w14:paraId="0D68644A" w14:textId="77777777" w:rsidR="00745243" w:rsidRPr="000E4AEB" w:rsidRDefault="00745243" w:rsidP="00745243">
            <w:pPr>
              <w:rPr>
                <w:sz w:val="18"/>
                <w:szCs w:val="18"/>
              </w:rPr>
            </w:pPr>
          </w:p>
        </w:tc>
        <w:tc>
          <w:tcPr>
            <w:tcW w:w="1170" w:type="dxa"/>
            <w:tcBorders>
              <w:top w:val="single" w:sz="4" w:space="0" w:color="auto"/>
              <w:left w:val="single" w:sz="4" w:space="0" w:color="D3D3D3"/>
              <w:bottom w:val="single" w:sz="4" w:space="0" w:color="auto"/>
              <w:right w:val="single" w:sz="4" w:space="0" w:color="D3D3D3"/>
            </w:tcBorders>
            <w:vAlign w:val="bottom"/>
          </w:tcPr>
          <w:p w14:paraId="78DC1B35" w14:textId="77777777"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2F0CC687" w14:textId="77777777" w:rsidR="00745243" w:rsidRPr="000E4AEB" w:rsidRDefault="00745243" w:rsidP="00745243">
            <w:pPr>
              <w:rPr>
                <w:sz w:val="18"/>
                <w:szCs w:val="18"/>
              </w:rPr>
            </w:pPr>
            <w:r w:rsidRPr="000E4AEB">
              <w:rPr>
                <w:sz w:val="18"/>
                <w:szCs w:val="18"/>
              </w:rPr>
              <w:t xml:space="preserve">How likely for neighbors to check on an elderly neighbor?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1828EFB4" w14:textId="77777777" w:rsidR="00745243" w:rsidRPr="000E4AEB" w:rsidRDefault="00745243" w:rsidP="00745243">
            <w:pPr>
              <w:rPr>
                <w:sz w:val="18"/>
                <w:szCs w:val="18"/>
              </w:rPr>
            </w:pPr>
            <w:r w:rsidRPr="000E4AEB">
              <w:rPr>
                <w:sz w:val="18"/>
                <w:szCs w:val="18"/>
              </w:rPr>
              <w:t>Very unlikely, SW Unlikely, SW Likely, Very Likely</w:t>
            </w:r>
          </w:p>
        </w:tc>
      </w:tr>
      <w:tr w:rsidR="00745243" w:rsidRPr="000E4AEB" w14:paraId="602218FA"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F5CC64F" w14:textId="77777777" w:rsidR="00745243" w:rsidRPr="000E4AEB" w:rsidRDefault="00745243" w:rsidP="00745243">
            <w:pPr>
              <w:rPr>
                <w:sz w:val="18"/>
                <w:szCs w:val="18"/>
              </w:rPr>
            </w:pPr>
            <w:proofErr w:type="spellStart"/>
            <w:r w:rsidRPr="000E4AEB">
              <w:rPr>
                <w:sz w:val="18"/>
                <w:szCs w:val="18"/>
              </w:rPr>
              <w:t>ChildCare</w:t>
            </w:r>
            <w:proofErr w:type="spellEnd"/>
            <w:r w:rsidRPr="000E4AEB">
              <w:rPr>
                <w:sz w:val="18"/>
                <w:szCs w:val="18"/>
              </w:rPr>
              <w:t xml:space="preserve"> </w:t>
            </w:r>
            <w:proofErr w:type="spellStart"/>
            <w:r w:rsidRPr="000E4AEB">
              <w:rPr>
                <w:sz w:val="18"/>
                <w:szCs w:val="18"/>
              </w:rPr>
              <w:t>Emergnecy</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0530A62F" w14:textId="77777777"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3664189D" w14:textId="77777777" w:rsidR="00745243" w:rsidRPr="000E4AEB" w:rsidRDefault="00745243" w:rsidP="00745243">
            <w:pPr>
              <w:rPr>
                <w:sz w:val="18"/>
                <w:szCs w:val="18"/>
              </w:rPr>
            </w:pPr>
            <w:r w:rsidRPr="000E4AEB">
              <w:rPr>
                <w:sz w:val="18"/>
                <w:szCs w:val="18"/>
              </w:rPr>
              <w:t>How likely for neighbors to provide emergency child care? (4 Variables)</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39111A13" w14:textId="77777777" w:rsidR="00745243" w:rsidRPr="000E4AEB" w:rsidRDefault="00745243" w:rsidP="00745243">
            <w:pPr>
              <w:rPr>
                <w:sz w:val="18"/>
                <w:szCs w:val="18"/>
              </w:rPr>
            </w:pPr>
            <w:r w:rsidRPr="000E4AEB">
              <w:rPr>
                <w:sz w:val="18"/>
                <w:szCs w:val="18"/>
              </w:rPr>
              <w:t>Very unlikely, SW Unlikely, SW Likely, Very Likely</w:t>
            </w:r>
          </w:p>
        </w:tc>
      </w:tr>
      <w:tr w:rsidR="00745243" w:rsidRPr="000E4AEB" w14:paraId="40607898"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251301" w14:textId="77777777" w:rsidR="00745243" w:rsidRPr="000E4AEB" w:rsidRDefault="00745243" w:rsidP="00745243">
            <w:pPr>
              <w:rPr>
                <w:sz w:val="18"/>
                <w:szCs w:val="18"/>
              </w:rPr>
            </w:pPr>
            <w:proofErr w:type="spellStart"/>
            <w:r w:rsidRPr="000E4AEB">
              <w:rPr>
                <w:sz w:val="18"/>
                <w:szCs w:val="18"/>
              </w:rPr>
              <w:t>PoliceRating</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0456BB39" w14:textId="77777777"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0E59337B" w14:textId="77777777" w:rsidR="00745243" w:rsidRPr="000E4AEB" w:rsidRDefault="00745243" w:rsidP="00745243">
            <w:pPr>
              <w:rPr>
                <w:sz w:val="18"/>
                <w:szCs w:val="18"/>
              </w:rPr>
            </w:pPr>
            <w:r w:rsidRPr="000E4AEB">
              <w:rPr>
                <w:sz w:val="18"/>
                <w:szCs w:val="18"/>
              </w:rPr>
              <w:t xml:space="preserve">How would you rate police response?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0F18AAE3" w14:textId="77777777" w:rsidR="00745243" w:rsidRPr="000E4AEB" w:rsidRDefault="00745243" w:rsidP="00745243">
            <w:pPr>
              <w:rPr>
                <w:sz w:val="18"/>
                <w:szCs w:val="18"/>
              </w:rPr>
            </w:pPr>
            <w:r w:rsidRPr="000E4AEB">
              <w:rPr>
                <w:sz w:val="18"/>
                <w:szCs w:val="18"/>
              </w:rPr>
              <w:t>Very Poor, Poor, Fair, Good, Very good, NA</w:t>
            </w:r>
          </w:p>
        </w:tc>
      </w:tr>
      <w:tr w:rsidR="00745243" w:rsidRPr="000E4AEB" w14:paraId="4BD720CD"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FFF268D" w14:textId="77777777" w:rsidR="00745243" w:rsidRPr="000E4AEB" w:rsidRDefault="00745243" w:rsidP="00745243">
            <w:pPr>
              <w:rPr>
                <w:sz w:val="18"/>
                <w:szCs w:val="18"/>
              </w:rPr>
            </w:pPr>
            <w:proofErr w:type="spellStart"/>
            <w:r w:rsidRPr="000E4AEB">
              <w:rPr>
                <w:sz w:val="18"/>
                <w:szCs w:val="18"/>
              </w:rPr>
              <w:t>FireRating</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0A76C611" w14:textId="77777777"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099941A9" w14:textId="77777777" w:rsidR="00745243" w:rsidRPr="000E4AEB" w:rsidRDefault="00745243" w:rsidP="00745243">
            <w:pPr>
              <w:rPr>
                <w:sz w:val="18"/>
                <w:szCs w:val="18"/>
              </w:rPr>
            </w:pPr>
            <w:r w:rsidRPr="000E4AEB">
              <w:rPr>
                <w:sz w:val="18"/>
                <w:szCs w:val="18"/>
              </w:rPr>
              <w:t>How would you rate fire department response?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5778AECF" w14:textId="77777777" w:rsidR="00745243" w:rsidRPr="000E4AEB" w:rsidRDefault="00745243" w:rsidP="00745243">
            <w:pPr>
              <w:rPr>
                <w:sz w:val="18"/>
                <w:szCs w:val="18"/>
              </w:rPr>
            </w:pPr>
            <w:r w:rsidRPr="000E4AEB">
              <w:rPr>
                <w:sz w:val="18"/>
                <w:szCs w:val="18"/>
              </w:rPr>
              <w:t>Very Poor, Poor, Fair, Good, Very good, NA</w:t>
            </w:r>
          </w:p>
        </w:tc>
      </w:tr>
      <w:tr w:rsidR="00745243" w:rsidRPr="000E4AEB" w14:paraId="4470CF93"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123E01" w14:textId="77777777" w:rsidR="00745243" w:rsidRPr="000E4AEB" w:rsidRDefault="00745243" w:rsidP="00745243">
            <w:pPr>
              <w:rPr>
                <w:sz w:val="18"/>
                <w:szCs w:val="18"/>
              </w:rPr>
            </w:pPr>
            <w:proofErr w:type="spellStart"/>
            <w:r w:rsidRPr="000E4AEB">
              <w:rPr>
                <w:sz w:val="18"/>
                <w:szCs w:val="18"/>
              </w:rPr>
              <w:t>EMSRating</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31E16490" w14:textId="77777777"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2EDBA4A2" w14:textId="77777777" w:rsidR="00745243" w:rsidRPr="000E4AEB" w:rsidRDefault="00745243" w:rsidP="00745243">
            <w:pPr>
              <w:rPr>
                <w:sz w:val="18"/>
                <w:szCs w:val="18"/>
              </w:rPr>
            </w:pPr>
            <w:r w:rsidRPr="000E4AEB">
              <w:rPr>
                <w:sz w:val="18"/>
                <w:szCs w:val="18"/>
              </w:rPr>
              <w:t>How would you rate ambulance response?</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3B4796CB" w14:textId="77777777" w:rsidR="00745243" w:rsidRPr="000E4AEB" w:rsidRDefault="00745243" w:rsidP="00745243">
            <w:pPr>
              <w:rPr>
                <w:sz w:val="18"/>
                <w:szCs w:val="18"/>
              </w:rPr>
            </w:pPr>
            <w:r w:rsidRPr="000E4AEB">
              <w:rPr>
                <w:sz w:val="18"/>
                <w:szCs w:val="18"/>
              </w:rPr>
              <w:t>Very Poor, Poor, Fair, Good, Very good, NA</w:t>
            </w:r>
          </w:p>
        </w:tc>
      </w:tr>
      <w:tr w:rsidR="00745243" w:rsidRPr="000E4AEB" w14:paraId="4F40FFE7"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6D80E79" w14:textId="77777777" w:rsidR="00745243" w:rsidRPr="000E4AEB" w:rsidRDefault="00745243" w:rsidP="00745243">
            <w:pPr>
              <w:rPr>
                <w:sz w:val="18"/>
                <w:szCs w:val="18"/>
              </w:rPr>
            </w:pPr>
            <w:proofErr w:type="spellStart"/>
            <w:r w:rsidRPr="000E4AEB">
              <w:rPr>
                <w:sz w:val="18"/>
                <w:szCs w:val="18"/>
              </w:rPr>
              <w:lastRenderedPageBreak/>
              <w:t>TrashRating</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19B00A28" w14:textId="77777777"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11825DFA" w14:textId="77777777" w:rsidR="00745243" w:rsidRPr="000E4AEB" w:rsidRDefault="00745243" w:rsidP="00745243">
            <w:pPr>
              <w:rPr>
                <w:sz w:val="18"/>
                <w:szCs w:val="18"/>
              </w:rPr>
            </w:pPr>
            <w:r w:rsidRPr="000E4AEB">
              <w:rPr>
                <w:sz w:val="18"/>
                <w:szCs w:val="18"/>
              </w:rPr>
              <w:t xml:space="preserve">How would you rate trash collection?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515BF133" w14:textId="77777777" w:rsidR="00745243" w:rsidRPr="000E4AEB" w:rsidRDefault="00745243" w:rsidP="00745243">
            <w:pPr>
              <w:rPr>
                <w:sz w:val="18"/>
                <w:szCs w:val="18"/>
              </w:rPr>
            </w:pPr>
            <w:r w:rsidRPr="000E4AEB">
              <w:rPr>
                <w:sz w:val="18"/>
                <w:szCs w:val="18"/>
              </w:rPr>
              <w:t>Very Poor, Poor, Fair, Good, Very good, NA</w:t>
            </w:r>
          </w:p>
        </w:tc>
      </w:tr>
      <w:tr w:rsidR="00745243" w:rsidRPr="000E4AEB" w14:paraId="53B56637"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BA61A9C" w14:textId="77777777" w:rsidR="00745243" w:rsidRPr="000E4AEB" w:rsidRDefault="00745243" w:rsidP="00745243">
            <w:pPr>
              <w:rPr>
                <w:sz w:val="18"/>
                <w:szCs w:val="18"/>
              </w:rPr>
            </w:pPr>
            <w:proofErr w:type="spellStart"/>
            <w:r w:rsidRPr="000E4AEB">
              <w:rPr>
                <w:sz w:val="18"/>
                <w:szCs w:val="18"/>
              </w:rPr>
              <w:t>SnowRemoval</w:t>
            </w:r>
            <w:proofErr w:type="spellEnd"/>
            <w:r w:rsidRPr="000E4AEB">
              <w:rPr>
                <w:sz w:val="18"/>
                <w:szCs w:val="18"/>
              </w:rPr>
              <w:t xml:space="preserve"> Rating</w:t>
            </w:r>
          </w:p>
        </w:tc>
        <w:tc>
          <w:tcPr>
            <w:tcW w:w="1170" w:type="dxa"/>
            <w:tcBorders>
              <w:top w:val="single" w:sz="4" w:space="0" w:color="auto"/>
              <w:left w:val="single" w:sz="4" w:space="0" w:color="D3D3D3"/>
              <w:bottom w:val="single" w:sz="4" w:space="0" w:color="auto"/>
              <w:right w:val="single" w:sz="4" w:space="0" w:color="D3D3D3"/>
            </w:tcBorders>
            <w:vAlign w:val="bottom"/>
          </w:tcPr>
          <w:p w14:paraId="7E579667" w14:textId="77777777"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0131F56B" w14:textId="77777777" w:rsidR="00745243" w:rsidRPr="000E4AEB" w:rsidRDefault="00745243" w:rsidP="00745243">
            <w:pPr>
              <w:rPr>
                <w:sz w:val="18"/>
                <w:szCs w:val="18"/>
              </w:rPr>
            </w:pPr>
            <w:r w:rsidRPr="000E4AEB">
              <w:rPr>
                <w:sz w:val="18"/>
                <w:szCs w:val="18"/>
              </w:rPr>
              <w:t xml:space="preserve">How would you rate snow removal/street cleaning?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74A0B10E" w14:textId="77777777" w:rsidR="00745243" w:rsidRPr="000E4AEB" w:rsidRDefault="00745243" w:rsidP="00745243">
            <w:pPr>
              <w:rPr>
                <w:sz w:val="18"/>
                <w:szCs w:val="18"/>
              </w:rPr>
            </w:pPr>
            <w:r w:rsidRPr="000E4AEB">
              <w:rPr>
                <w:sz w:val="18"/>
                <w:szCs w:val="18"/>
              </w:rPr>
              <w:t>Very Poor, Poor, Fair, Good, Very good, NA</w:t>
            </w:r>
          </w:p>
        </w:tc>
      </w:tr>
      <w:tr w:rsidR="00745243" w:rsidRPr="000E4AEB" w14:paraId="749E1F36"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1F2238" w14:textId="77777777" w:rsidR="00745243" w:rsidRPr="000E4AEB" w:rsidRDefault="00745243" w:rsidP="00745243">
            <w:pPr>
              <w:rPr>
                <w:sz w:val="18"/>
                <w:szCs w:val="18"/>
              </w:rPr>
            </w:pPr>
            <w:proofErr w:type="spellStart"/>
            <w:r w:rsidRPr="000E4AEB">
              <w:rPr>
                <w:sz w:val="18"/>
                <w:szCs w:val="18"/>
              </w:rPr>
              <w:t>FeelSafeDay</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5270C12B" w14:textId="77777777"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4AAF6E28" w14:textId="77777777" w:rsidR="00745243" w:rsidRPr="000E4AEB" w:rsidRDefault="00745243" w:rsidP="00745243">
            <w:pPr>
              <w:rPr>
                <w:sz w:val="18"/>
                <w:szCs w:val="18"/>
              </w:rPr>
            </w:pPr>
            <w:r w:rsidRPr="000E4AEB">
              <w:rPr>
                <w:sz w:val="18"/>
                <w:szCs w:val="18"/>
              </w:rPr>
              <w:t xml:space="preserve">How safe do you feel walking during the day?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4721BEB6" w14:textId="77777777" w:rsidR="00745243" w:rsidRPr="000E4AEB" w:rsidRDefault="00745243" w:rsidP="00745243">
            <w:pPr>
              <w:rPr>
                <w:sz w:val="18"/>
                <w:szCs w:val="18"/>
              </w:rPr>
            </w:pPr>
            <w:r w:rsidRPr="000E4AEB">
              <w:rPr>
                <w:sz w:val="18"/>
                <w:szCs w:val="18"/>
              </w:rPr>
              <w:t>Very unsafe, SW unsafe, SW safe, Very safe</w:t>
            </w:r>
          </w:p>
        </w:tc>
      </w:tr>
      <w:tr w:rsidR="00745243" w:rsidRPr="000E4AEB" w14:paraId="7380C900"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1204550" w14:textId="77777777" w:rsidR="00745243" w:rsidRPr="000E4AEB" w:rsidRDefault="00745243" w:rsidP="00745243">
            <w:pPr>
              <w:rPr>
                <w:sz w:val="18"/>
                <w:szCs w:val="18"/>
              </w:rPr>
            </w:pPr>
            <w:proofErr w:type="spellStart"/>
            <w:r w:rsidRPr="000E4AEB">
              <w:rPr>
                <w:sz w:val="18"/>
                <w:szCs w:val="18"/>
              </w:rPr>
              <w:t>FeelSafeNight</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7E100113" w14:textId="77777777"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47062F36" w14:textId="77777777" w:rsidR="00745243" w:rsidRPr="000E4AEB" w:rsidRDefault="00745243" w:rsidP="00745243">
            <w:pPr>
              <w:rPr>
                <w:sz w:val="18"/>
                <w:szCs w:val="18"/>
              </w:rPr>
            </w:pPr>
            <w:r w:rsidRPr="000E4AEB">
              <w:rPr>
                <w:sz w:val="18"/>
                <w:szCs w:val="18"/>
              </w:rPr>
              <w:t xml:space="preserve">How safe do you feel walking at night?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534E0774" w14:textId="77777777" w:rsidR="00745243" w:rsidRPr="000E4AEB" w:rsidRDefault="00745243" w:rsidP="00745243">
            <w:pPr>
              <w:rPr>
                <w:sz w:val="18"/>
                <w:szCs w:val="18"/>
              </w:rPr>
            </w:pPr>
            <w:r w:rsidRPr="000E4AEB">
              <w:rPr>
                <w:sz w:val="18"/>
                <w:szCs w:val="18"/>
              </w:rPr>
              <w:t>Very unsafe, SW unsafe, SW safe, Very safe</w:t>
            </w:r>
          </w:p>
        </w:tc>
      </w:tr>
      <w:tr w:rsidR="00745243" w:rsidRPr="000E4AEB" w14:paraId="7D63DE0D"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EABF95D" w14:textId="77777777" w:rsidR="00745243" w:rsidRPr="000E4AEB" w:rsidRDefault="00745243" w:rsidP="00745243">
            <w:pPr>
              <w:rPr>
                <w:sz w:val="18"/>
                <w:szCs w:val="18"/>
              </w:rPr>
            </w:pPr>
            <w:proofErr w:type="spellStart"/>
            <w:r w:rsidRPr="000E4AEB">
              <w:rPr>
                <w:sz w:val="18"/>
                <w:szCs w:val="18"/>
              </w:rPr>
              <w:t>FeelSafeChildren</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168A4213" w14:textId="77777777"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51158BD9" w14:textId="77777777" w:rsidR="00745243" w:rsidRPr="000E4AEB" w:rsidRDefault="00745243" w:rsidP="00745243">
            <w:pPr>
              <w:rPr>
                <w:sz w:val="18"/>
                <w:szCs w:val="18"/>
              </w:rPr>
            </w:pPr>
            <w:r w:rsidRPr="000E4AEB">
              <w:rPr>
                <w:sz w:val="18"/>
                <w:szCs w:val="18"/>
              </w:rPr>
              <w:t xml:space="preserve">How safe are children going to and from school?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42A2DF78" w14:textId="77777777" w:rsidR="00745243" w:rsidRPr="000E4AEB" w:rsidRDefault="00745243" w:rsidP="00745243">
            <w:pPr>
              <w:rPr>
                <w:sz w:val="18"/>
                <w:szCs w:val="18"/>
              </w:rPr>
            </w:pPr>
            <w:r w:rsidRPr="000E4AEB">
              <w:rPr>
                <w:sz w:val="18"/>
                <w:szCs w:val="18"/>
              </w:rPr>
              <w:t>Very unsafe, SW unsafe, SW safe, Very safe</w:t>
            </w:r>
          </w:p>
        </w:tc>
      </w:tr>
      <w:tr w:rsidR="00745243" w:rsidRPr="000E4AEB" w14:paraId="37BA0BB7"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B4A824B" w14:textId="77777777" w:rsidR="00745243" w:rsidRPr="000E4AEB" w:rsidRDefault="00745243" w:rsidP="00745243">
            <w:pPr>
              <w:rPr>
                <w:sz w:val="18"/>
                <w:szCs w:val="18"/>
              </w:rPr>
            </w:pPr>
            <w:proofErr w:type="spellStart"/>
            <w:r w:rsidRPr="000E4AEB">
              <w:rPr>
                <w:sz w:val="18"/>
                <w:szCs w:val="18"/>
              </w:rPr>
              <w:t>FeelSafeElderly</w:t>
            </w:r>
            <w:proofErr w:type="spellEnd"/>
          </w:p>
        </w:tc>
        <w:tc>
          <w:tcPr>
            <w:tcW w:w="1170" w:type="dxa"/>
            <w:tcBorders>
              <w:top w:val="single" w:sz="4" w:space="0" w:color="auto"/>
              <w:left w:val="single" w:sz="4" w:space="0" w:color="D3D3D3"/>
              <w:bottom w:val="single" w:sz="4" w:space="0" w:color="auto"/>
              <w:right w:val="single" w:sz="4" w:space="0" w:color="D3D3D3"/>
            </w:tcBorders>
            <w:vAlign w:val="bottom"/>
          </w:tcPr>
          <w:p w14:paraId="747574E6" w14:textId="77777777" w:rsidR="00745243" w:rsidRPr="000E4AEB" w:rsidRDefault="00745243" w:rsidP="00745243">
            <w:pPr>
              <w:rPr>
                <w:sz w:val="18"/>
                <w:szCs w:val="18"/>
              </w:rPr>
            </w:pPr>
            <w:r w:rsidRPr="000E4AEB">
              <w:rPr>
                <w:sz w:val="18"/>
                <w:szCs w:val="18"/>
              </w:rPr>
              <w:t>Categorical</w:t>
            </w:r>
            <w:r w:rsidRPr="000E4AEB">
              <w:rPr>
                <w:sz w:val="18"/>
                <w:szCs w:val="18"/>
              </w:rPr>
              <w:br/>
              <w:t>Likert-4</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59128CEC" w14:textId="77777777" w:rsidR="00745243" w:rsidRPr="000E4AEB" w:rsidRDefault="00745243" w:rsidP="00745243">
            <w:pPr>
              <w:rPr>
                <w:sz w:val="18"/>
                <w:szCs w:val="18"/>
              </w:rPr>
            </w:pPr>
            <w:r w:rsidRPr="000E4AEB">
              <w:rPr>
                <w:sz w:val="18"/>
                <w:szCs w:val="18"/>
              </w:rPr>
              <w:t xml:space="preserve">How safe are senior citizens?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37B50CD5" w14:textId="77777777" w:rsidR="00745243" w:rsidRPr="000E4AEB" w:rsidRDefault="00745243" w:rsidP="00745243">
            <w:pPr>
              <w:rPr>
                <w:sz w:val="18"/>
                <w:szCs w:val="18"/>
              </w:rPr>
            </w:pPr>
            <w:r w:rsidRPr="000E4AEB">
              <w:rPr>
                <w:sz w:val="18"/>
                <w:szCs w:val="18"/>
              </w:rPr>
              <w:t>Very unsafe, SW unsafe, SW safe, Very safe</w:t>
            </w:r>
          </w:p>
        </w:tc>
      </w:tr>
      <w:tr w:rsidR="00745243" w:rsidRPr="000E4AEB" w14:paraId="2309A77C"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603821" w14:textId="77777777" w:rsidR="00745243" w:rsidRPr="000E4AEB" w:rsidRDefault="00745243" w:rsidP="00745243">
            <w:pPr>
              <w:rPr>
                <w:sz w:val="18"/>
                <w:szCs w:val="18"/>
              </w:rPr>
            </w:pPr>
            <w:r w:rsidRPr="000E4AEB">
              <w:rPr>
                <w:sz w:val="18"/>
                <w:szCs w:val="18"/>
              </w:rPr>
              <w:t>ChangePast3Y</w:t>
            </w:r>
          </w:p>
        </w:tc>
        <w:tc>
          <w:tcPr>
            <w:tcW w:w="1170" w:type="dxa"/>
            <w:tcBorders>
              <w:top w:val="single" w:sz="4" w:space="0" w:color="auto"/>
              <w:left w:val="single" w:sz="4" w:space="0" w:color="D3D3D3"/>
              <w:bottom w:val="single" w:sz="4" w:space="0" w:color="auto"/>
              <w:right w:val="single" w:sz="4" w:space="0" w:color="D3D3D3"/>
            </w:tcBorders>
            <w:vAlign w:val="bottom"/>
          </w:tcPr>
          <w:p w14:paraId="41564339" w14:textId="77777777"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255DB7A7" w14:textId="77777777" w:rsidR="00745243" w:rsidRPr="000E4AEB" w:rsidRDefault="00745243" w:rsidP="00745243">
            <w:pPr>
              <w:rPr>
                <w:sz w:val="18"/>
                <w:szCs w:val="18"/>
              </w:rPr>
            </w:pPr>
            <w:r w:rsidRPr="000E4AEB">
              <w:rPr>
                <w:sz w:val="18"/>
                <w:szCs w:val="18"/>
              </w:rPr>
              <w:t xml:space="preserve">How has the community changed vs. three years ago?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175B4242" w14:textId="77777777" w:rsidR="00745243" w:rsidRPr="000E4AEB" w:rsidRDefault="00745243" w:rsidP="00745243">
            <w:pPr>
              <w:rPr>
                <w:sz w:val="18"/>
                <w:szCs w:val="18"/>
              </w:rPr>
            </w:pPr>
            <w:r w:rsidRPr="000E4AEB">
              <w:rPr>
                <w:sz w:val="18"/>
                <w:szCs w:val="18"/>
              </w:rPr>
              <w:t>(has) Declined a lot, declined some, about the same, improved some, improved a lot</w:t>
            </w:r>
          </w:p>
        </w:tc>
      </w:tr>
      <w:tr w:rsidR="00745243" w:rsidRPr="000E4AEB" w14:paraId="4A51A3E3" w14:textId="77777777" w:rsidTr="00745243">
        <w:trPr>
          <w:trHeight w:val="54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46AFACA" w14:textId="77777777" w:rsidR="00745243" w:rsidRPr="000E4AEB" w:rsidRDefault="00745243" w:rsidP="00745243">
            <w:pPr>
              <w:rPr>
                <w:sz w:val="18"/>
                <w:szCs w:val="18"/>
              </w:rPr>
            </w:pPr>
            <w:r w:rsidRPr="000E4AEB">
              <w:rPr>
                <w:sz w:val="18"/>
                <w:szCs w:val="18"/>
              </w:rPr>
              <w:t>ChangeNext3Y</w:t>
            </w:r>
          </w:p>
        </w:tc>
        <w:tc>
          <w:tcPr>
            <w:tcW w:w="1170" w:type="dxa"/>
            <w:tcBorders>
              <w:top w:val="single" w:sz="4" w:space="0" w:color="auto"/>
              <w:left w:val="single" w:sz="4" w:space="0" w:color="D3D3D3"/>
              <w:bottom w:val="single" w:sz="4" w:space="0" w:color="auto"/>
              <w:right w:val="single" w:sz="4" w:space="0" w:color="D3D3D3"/>
            </w:tcBorders>
            <w:vAlign w:val="bottom"/>
          </w:tcPr>
          <w:p w14:paraId="572400CE" w14:textId="77777777" w:rsidR="00745243" w:rsidRPr="000E4AEB" w:rsidRDefault="00745243" w:rsidP="00745243">
            <w:pPr>
              <w:rPr>
                <w:sz w:val="18"/>
                <w:szCs w:val="18"/>
              </w:rPr>
            </w:pPr>
            <w:r w:rsidRPr="000E4AEB">
              <w:rPr>
                <w:sz w:val="18"/>
                <w:szCs w:val="18"/>
              </w:rPr>
              <w:t>Categorical</w:t>
            </w:r>
            <w:r w:rsidRPr="000E4AEB">
              <w:rPr>
                <w:sz w:val="18"/>
                <w:szCs w:val="18"/>
              </w:rPr>
              <w:br/>
              <w:t>Likert-5</w:t>
            </w:r>
          </w:p>
        </w:tc>
        <w:tc>
          <w:tcPr>
            <w:tcW w:w="4140" w:type="dxa"/>
            <w:tcBorders>
              <w:top w:val="single" w:sz="4" w:space="0" w:color="auto"/>
              <w:left w:val="single" w:sz="4" w:space="0" w:color="D3D3D3"/>
              <w:bottom w:val="single" w:sz="4" w:space="0" w:color="auto"/>
              <w:right w:val="single" w:sz="4" w:space="0" w:color="D3D3D3"/>
            </w:tcBorders>
            <w:shd w:val="clear" w:color="FFFFFF" w:fill="FFFFFF"/>
          </w:tcPr>
          <w:p w14:paraId="1B3FCE7B" w14:textId="77777777" w:rsidR="00745243" w:rsidRPr="000E4AEB" w:rsidRDefault="00745243" w:rsidP="00745243">
            <w:pPr>
              <w:rPr>
                <w:sz w:val="18"/>
                <w:szCs w:val="18"/>
              </w:rPr>
            </w:pPr>
            <w:r w:rsidRPr="000E4AEB">
              <w:rPr>
                <w:sz w:val="18"/>
                <w:szCs w:val="18"/>
              </w:rPr>
              <w:t xml:space="preserve">How will the community change in the next three years? </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bottom"/>
          </w:tcPr>
          <w:p w14:paraId="79E110E2" w14:textId="77777777" w:rsidR="00745243" w:rsidRPr="000E4AEB" w:rsidRDefault="00745243" w:rsidP="00745243">
            <w:pPr>
              <w:rPr>
                <w:sz w:val="18"/>
                <w:szCs w:val="18"/>
              </w:rPr>
            </w:pPr>
            <w:r w:rsidRPr="000E4AEB">
              <w:rPr>
                <w:sz w:val="18"/>
                <w:szCs w:val="18"/>
              </w:rPr>
              <w:t>(will) Decline a lot, decline some, about the same, improve some, improve a lot</w:t>
            </w:r>
          </w:p>
        </w:tc>
      </w:tr>
    </w:tbl>
    <w:p w14:paraId="390929FC" w14:textId="77777777" w:rsidR="00DF2F60" w:rsidRDefault="00DF2F60" w:rsidP="000847E0"/>
    <w:p w14:paraId="2F9C7F51" w14:textId="77777777" w:rsidR="000847E0" w:rsidRDefault="000847E0" w:rsidP="000847E0"/>
    <w:p w14:paraId="21CD06F1" w14:textId="77777777" w:rsidR="000847E0" w:rsidRDefault="000847E0">
      <w:pPr>
        <w:rPr>
          <w:sz w:val="32"/>
          <w:szCs w:val="32"/>
        </w:rPr>
      </w:pPr>
      <w:r>
        <w:rPr>
          <w:sz w:val="32"/>
          <w:szCs w:val="32"/>
        </w:rPr>
        <w:t>Methods</w:t>
      </w:r>
    </w:p>
    <w:p w14:paraId="51900E16" w14:textId="77777777" w:rsidR="000847E0" w:rsidRDefault="000E4AEB" w:rsidP="000E4AEB">
      <w:pPr>
        <w:ind w:firstLine="720"/>
      </w:pPr>
      <w:r>
        <w:t>Because our data come from a survey rather than a designed experiment, we use our initial analysis to construct an ANCOVA regression on the number of years the participant has resided in the area.</w:t>
      </w:r>
      <w:r w:rsidR="001A2487">
        <w:t xml:space="preserve"> It is an ANCOVA specification because our response variable is continuous and our explanatory variables are either discrete or continuous</w:t>
      </w:r>
      <w:r w:rsidR="00313B65">
        <w:t xml:space="preserve">. We want to </w:t>
      </w:r>
      <w:r w:rsidR="00B01B96">
        <w:t>determine if</w:t>
      </w:r>
      <w:r w:rsidR="00313B65">
        <w:t xml:space="preserve"> the slopes of our linear model differ for each subsector, so we will examine the coefficient of </w:t>
      </w:r>
      <w:proofErr w:type="spellStart"/>
      <w:r w:rsidR="00313B65">
        <w:t>NeighborhoodID</w:t>
      </w:r>
      <w:proofErr w:type="spellEnd"/>
      <w:r w:rsidR="00313B65">
        <w:t xml:space="preserve"> in particular. This is one dimension into determining overall differences in the four subsectors, but</w:t>
      </w:r>
      <w:r>
        <w:t xml:space="preserve"> is </w:t>
      </w:r>
      <w:r w:rsidR="00313B65">
        <w:t xml:space="preserve">also </w:t>
      </w:r>
      <w:r>
        <w:t>interesting because a naïve assumption may be that people who are happy with their location tend to stay there longer. If we can identify factors that lead to people staying in an area longer, we gain some information about how to make improvements</w:t>
      </w:r>
      <w:r w:rsidR="00313B65">
        <w:t xml:space="preserve">, another goal of the </w:t>
      </w:r>
      <w:proofErr w:type="spellStart"/>
      <w:r w:rsidR="00313B65">
        <w:t>NeighborWorks</w:t>
      </w:r>
      <w:proofErr w:type="spellEnd"/>
      <w:r w:rsidR="00313B65">
        <w:t xml:space="preserve"> program</w:t>
      </w:r>
      <w:r>
        <w:t xml:space="preserve">. Our initial model, including all variables we believe may contribute to years of residence, is as follows: </w:t>
      </w:r>
    </w:p>
    <w:p w14:paraId="1E794739" w14:textId="77777777" w:rsidR="00651BEC" w:rsidRDefault="00651BEC" w:rsidP="000E4AEB">
      <w:pPr>
        <w:ind w:firstLine="720"/>
      </w:pPr>
      <w:r>
        <w:t>log(Years</w:t>
      </w:r>
      <w:r w:rsidR="00FF5788">
        <w:t>)</w:t>
      </w:r>
      <w:r>
        <w:t xml:space="preserve"> = </w:t>
      </w:r>
      <w:r w:rsidR="00313B65">
        <w:t xml:space="preserve"> </w:t>
      </w:r>
      <w:proofErr w:type="spellStart"/>
      <w:r w:rsidR="00313B65">
        <w:t>NeighborhoodID</w:t>
      </w:r>
      <w:proofErr w:type="spellEnd"/>
      <w:r w:rsidR="00313B65">
        <w:t xml:space="preserve">  + </w:t>
      </w:r>
      <w:r>
        <w:t xml:space="preserve">Age + </w:t>
      </w:r>
      <w:proofErr w:type="spellStart"/>
      <w:r>
        <w:t>RecommendCat</w:t>
      </w:r>
      <w:proofErr w:type="spellEnd"/>
      <w:r>
        <w:t xml:space="preserve"> + Gender + </w:t>
      </w:r>
      <w:proofErr w:type="spellStart"/>
      <w:r>
        <w:t>FeelSafeNightCat</w:t>
      </w:r>
      <w:proofErr w:type="spellEnd"/>
      <w:r>
        <w:t xml:space="preserve"> + </w:t>
      </w:r>
      <w:proofErr w:type="spellStart"/>
      <w:r>
        <w:t>SatLevelCat</w:t>
      </w:r>
      <w:proofErr w:type="spellEnd"/>
      <w:r>
        <w:t xml:space="preserve"> + Race + </w:t>
      </w:r>
      <w:proofErr w:type="spellStart"/>
      <w:r>
        <w:t>SnowRemovalCat</w:t>
      </w:r>
      <w:proofErr w:type="spellEnd"/>
      <w:r>
        <w:t xml:space="preserve"> + </w:t>
      </w:r>
      <w:proofErr w:type="spellStart"/>
      <w:r>
        <w:t>ParticipationScoreCat</w:t>
      </w:r>
      <w:proofErr w:type="spellEnd"/>
      <w:r>
        <w:t xml:space="preserve"> + </w:t>
      </w:r>
      <w:proofErr w:type="spellStart"/>
      <w:r>
        <w:t>OwnRent</w:t>
      </w:r>
      <w:proofErr w:type="spellEnd"/>
      <w:r>
        <w:t xml:space="preserve"> + </w:t>
      </w:r>
      <w:proofErr w:type="spellStart"/>
      <w:r>
        <w:t>PoliceRating</w:t>
      </w:r>
      <w:proofErr w:type="spellEnd"/>
      <w:r>
        <w:t xml:space="preserve"> + </w:t>
      </w:r>
      <w:proofErr w:type="spellStart"/>
      <w:r>
        <w:t>FeelSafeDayCat</w:t>
      </w:r>
      <w:proofErr w:type="spellEnd"/>
      <w:r w:rsidR="002C2F96">
        <w:t xml:space="preserve"> + </w:t>
      </w:r>
      <w:proofErr w:type="spellStart"/>
      <w:r w:rsidR="002C2F96">
        <w:t>TrashRatingCat</w:t>
      </w:r>
      <w:proofErr w:type="spellEnd"/>
    </w:p>
    <w:p w14:paraId="2DAE1865" w14:textId="77777777" w:rsidR="002C2F96" w:rsidRDefault="002C2F96" w:rsidP="000E4AEB">
      <w:pPr>
        <w:ind w:firstLine="720"/>
      </w:pPr>
      <w:r>
        <w:t xml:space="preserve">After removing insignificant covariates, but keeping </w:t>
      </w:r>
      <w:proofErr w:type="spellStart"/>
      <w:r>
        <w:t>NeighborhoodID</w:t>
      </w:r>
      <w:proofErr w:type="spellEnd"/>
      <w:r>
        <w:t xml:space="preserve"> because it is of interest, we are left with the following specification:</w:t>
      </w:r>
    </w:p>
    <w:p w14:paraId="0AEAA77F" w14:textId="77777777" w:rsidR="002C2F96" w:rsidRDefault="002C2F96" w:rsidP="002C2F96">
      <w:pPr>
        <w:ind w:firstLine="720"/>
      </w:pPr>
      <w:r>
        <w:t xml:space="preserve">log(Years) =  </w:t>
      </w:r>
      <w:proofErr w:type="spellStart"/>
      <w:r>
        <w:t>NeighborhoodID</w:t>
      </w:r>
      <w:proofErr w:type="spellEnd"/>
      <w:r>
        <w:t xml:space="preserve">  + Age + </w:t>
      </w:r>
      <w:proofErr w:type="spellStart"/>
      <w:r>
        <w:t>OwnRent</w:t>
      </w:r>
      <w:proofErr w:type="spellEnd"/>
      <w:r>
        <w:t xml:space="preserve"> + </w:t>
      </w:r>
      <w:proofErr w:type="spellStart"/>
      <w:r>
        <w:t>PoliceRating</w:t>
      </w:r>
      <w:proofErr w:type="spellEnd"/>
      <w:r>
        <w:t xml:space="preserve"> + </w:t>
      </w:r>
      <w:proofErr w:type="spellStart"/>
      <w:r>
        <w:t>FeelSafeDayCat</w:t>
      </w:r>
      <w:proofErr w:type="spellEnd"/>
      <w:r>
        <w:t xml:space="preserve"> + </w:t>
      </w:r>
      <w:proofErr w:type="spellStart"/>
      <w:r>
        <w:t>TrashRatingCat</w:t>
      </w:r>
      <w:proofErr w:type="spellEnd"/>
    </w:p>
    <w:p w14:paraId="67286D94" w14:textId="77777777" w:rsidR="00B01B96" w:rsidRDefault="00B01B96" w:rsidP="002C2F96">
      <w:pPr>
        <w:ind w:firstLine="720"/>
      </w:pPr>
      <w:r>
        <w:t>We used the software JMP to statistically analyze our data.</w:t>
      </w:r>
    </w:p>
    <w:p w14:paraId="1500BAAF" w14:textId="77777777" w:rsidR="000847E0" w:rsidRDefault="000847E0">
      <w:pPr>
        <w:rPr>
          <w:sz w:val="32"/>
          <w:szCs w:val="32"/>
        </w:rPr>
      </w:pPr>
      <w:r>
        <w:rPr>
          <w:sz w:val="32"/>
          <w:szCs w:val="32"/>
        </w:rPr>
        <w:t>Results</w:t>
      </w:r>
    </w:p>
    <w:p w14:paraId="58067EF9" w14:textId="77777777" w:rsidR="00270A5F" w:rsidRDefault="00270A5F">
      <w:pPr>
        <w:rPr>
          <w:sz w:val="32"/>
          <w:szCs w:val="32"/>
        </w:rPr>
      </w:pPr>
      <w:r w:rsidRPr="00270A5F">
        <w:rPr>
          <w:noProof/>
          <w:sz w:val="32"/>
          <w:szCs w:val="32"/>
        </w:rPr>
        <w:lastRenderedPageBreak/>
        <w:drawing>
          <wp:inline distT="0" distB="0" distL="0" distR="0" wp14:anchorId="3F89F000" wp14:editId="29C904BA">
            <wp:extent cx="3492500" cy="4121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9102" cy="4129615"/>
                    </a:xfrm>
                    <a:prstGeom prst="rect">
                      <a:avLst/>
                    </a:prstGeom>
                    <a:noFill/>
                    <a:ln>
                      <a:noFill/>
                    </a:ln>
                  </pic:spPr>
                </pic:pic>
              </a:graphicData>
            </a:graphic>
          </wp:inline>
        </w:drawing>
      </w:r>
    </w:p>
    <w:p w14:paraId="0C420787" w14:textId="77777777" w:rsidR="000847E0" w:rsidRDefault="002C2F96" w:rsidP="000847E0">
      <w:r>
        <w:tab/>
      </w:r>
      <w:commentRangeStart w:id="7"/>
      <w:r>
        <w:t>First</w:t>
      </w:r>
      <w:commentRangeEnd w:id="7"/>
      <w:r w:rsidR="00B01B96">
        <w:rPr>
          <w:rStyle w:val="CommentReference"/>
        </w:rPr>
        <w:commentReference w:id="7"/>
      </w:r>
      <w:r>
        <w:t xml:space="preserve">, we discuss the covariates left in the model and the implications their significance have. </w:t>
      </w:r>
      <w:r w:rsidR="00B90684">
        <w:t xml:space="preserve">Age of course has a positive coefficient, which we expect. The “own” category of </w:t>
      </w:r>
      <w:proofErr w:type="spellStart"/>
      <w:r w:rsidR="00B90684">
        <w:t>OwnRent</w:t>
      </w:r>
      <w:proofErr w:type="spellEnd"/>
      <w:r w:rsidR="00B90684">
        <w:t xml:space="preserve"> has a positive coefficient and the “rent” category has a negative one, both of which we also expect, since renters are less likely to stay in one place than homeowners. </w:t>
      </w:r>
      <w:proofErr w:type="spellStart"/>
      <w:r w:rsidR="00270A5F">
        <w:t>FeelSafeDayCat</w:t>
      </w:r>
      <w:proofErr w:type="spellEnd"/>
      <w:r w:rsidR="00270A5F">
        <w:t xml:space="preserve"> has a positive coefficient, which is also in line with expectations. The coefficients for </w:t>
      </w:r>
      <w:proofErr w:type="spellStart"/>
      <w:r w:rsidR="00270A5F">
        <w:t>PoliceRatingCat</w:t>
      </w:r>
      <w:proofErr w:type="spellEnd"/>
      <w:r w:rsidR="00270A5F">
        <w:t xml:space="preserve"> high, and both levels of </w:t>
      </w:r>
      <w:proofErr w:type="spellStart"/>
      <w:r w:rsidR="00270A5F">
        <w:t>TrashRatingCat</w:t>
      </w:r>
      <w:proofErr w:type="spellEnd"/>
      <w:r w:rsidR="00270A5F">
        <w:t xml:space="preserve"> are negative, which is surprising, given that we would expect better police and trash services ratings to contribute to more years in the area. Neighborhood ID is not significant, but the years of residence is lower for sector 1 relative to sector 4, but higher for sectors 2 and 3 relative to sector </w:t>
      </w:r>
      <w:commentRangeStart w:id="8"/>
      <w:r w:rsidR="00270A5F">
        <w:t>4</w:t>
      </w:r>
      <w:commentRangeEnd w:id="8"/>
      <w:r w:rsidR="00B01B96">
        <w:rPr>
          <w:rStyle w:val="CommentReference"/>
        </w:rPr>
        <w:commentReference w:id="8"/>
      </w:r>
      <w:r w:rsidR="00270A5F">
        <w:t xml:space="preserve">. </w:t>
      </w:r>
    </w:p>
    <w:p w14:paraId="5C277D30" w14:textId="77777777" w:rsidR="00BA4952" w:rsidRDefault="00BA4952" w:rsidP="000847E0">
      <w:r w:rsidRPr="00BA4952">
        <w:rPr>
          <w:noProof/>
        </w:rPr>
        <w:lastRenderedPageBreak/>
        <w:drawing>
          <wp:inline distT="0" distB="0" distL="0" distR="0" wp14:anchorId="1FC71FA0" wp14:editId="3514FE9D">
            <wp:extent cx="6622019" cy="3882058"/>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1182" cy="3893292"/>
                    </a:xfrm>
                    <a:prstGeom prst="rect">
                      <a:avLst/>
                    </a:prstGeom>
                    <a:noFill/>
                    <a:ln>
                      <a:noFill/>
                    </a:ln>
                  </pic:spPr>
                </pic:pic>
              </a:graphicData>
            </a:graphic>
          </wp:inline>
        </w:drawing>
      </w:r>
    </w:p>
    <w:p w14:paraId="71FA8EA6" w14:textId="77777777" w:rsidR="00270A5F" w:rsidRDefault="00270A5F" w:rsidP="000847E0">
      <w:r>
        <w:tab/>
        <w:t xml:space="preserve">Next, we look more into the differences between our four subsectors. Even though their coefficients were not significant, indicating that years of residence is not a statistically significant component of the differences in neighborhoods, </w:t>
      </w:r>
      <w:r w:rsidR="00BA4952">
        <w:t xml:space="preserve">we can still see whether there were significant differences between the pairs of subsectors. We can see this is not the case, based on the Tukey HSD. No pairs of subsectors have significantly different years of residence, and the least squares means for each subsector are very close in value. </w:t>
      </w:r>
    </w:p>
    <w:p w14:paraId="343F6BF1" w14:textId="77777777" w:rsidR="000847E0" w:rsidRDefault="000847E0">
      <w:pPr>
        <w:rPr>
          <w:sz w:val="32"/>
          <w:szCs w:val="32"/>
        </w:rPr>
      </w:pPr>
      <w:r>
        <w:rPr>
          <w:sz w:val="32"/>
          <w:szCs w:val="32"/>
        </w:rPr>
        <w:t>Discussion</w:t>
      </w:r>
    </w:p>
    <w:p w14:paraId="001CDD4A" w14:textId="77777777" w:rsidR="000847E0" w:rsidRPr="000847E0" w:rsidRDefault="00125BB3" w:rsidP="000847E0">
      <w:r>
        <w:tab/>
        <w:t xml:space="preserve">This </w:t>
      </w:r>
      <w:r w:rsidR="00B03DA1">
        <w:t xml:space="preserve">simple </w:t>
      </w:r>
      <w:r>
        <w:t xml:space="preserve">ANCOVA </w:t>
      </w:r>
      <w:r w:rsidR="00B03DA1">
        <w:t>model provides insight in</w:t>
      </w:r>
      <w:r>
        <w:t>to</w:t>
      </w:r>
      <w:r w:rsidR="00B03DA1">
        <w:t xml:space="preserve"> one of the many </w:t>
      </w:r>
      <w:r>
        <w:t>facets of</w:t>
      </w:r>
      <w:r w:rsidR="00B03DA1">
        <w:t xml:space="preserve"> </w:t>
      </w:r>
      <w:r>
        <w:t>this dataset</w:t>
      </w:r>
      <w:r w:rsidR="00BA4952">
        <w:t xml:space="preserve">. We find that people tend, on average, to live in each of the four subsectors for the same amount of time. We also find that factors such as age, home ownership, and police and trash ratings contribute to the number of years of residence, but the unexpected signs on some of the coefficients may indicate we have omitted variable bias. </w:t>
      </w:r>
    </w:p>
    <w:p w14:paraId="6E620019" w14:textId="77777777" w:rsidR="000847E0" w:rsidRDefault="000847E0">
      <w:r>
        <w:br w:type="page"/>
      </w:r>
    </w:p>
    <w:p w14:paraId="40AAC355" w14:textId="77777777" w:rsidR="000847E0" w:rsidRDefault="00F20AE8">
      <w:r>
        <w:lastRenderedPageBreak/>
        <w:t>Team Members:</w:t>
      </w:r>
    </w:p>
    <w:p w14:paraId="72146CAB" w14:textId="77777777" w:rsidR="00632398" w:rsidRDefault="00632398" w:rsidP="004613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398">
        <w:rPr>
          <w:rFonts w:ascii="Times New Roman" w:eastAsia="Times New Roman" w:hAnsi="Times New Roman" w:cs="Times New Roman"/>
          <w:sz w:val="24"/>
          <w:szCs w:val="24"/>
        </w:rPr>
        <w:t xml:space="preserve">Anne </w:t>
      </w:r>
      <w:commentRangeStart w:id="9"/>
      <w:r w:rsidRPr="00632398">
        <w:rPr>
          <w:rFonts w:ascii="Times New Roman" w:eastAsia="Times New Roman" w:hAnsi="Times New Roman" w:cs="Times New Roman"/>
          <w:sz w:val="24"/>
          <w:szCs w:val="24"/>
        </w:rPr>
        <w:t xml:space="preserve">Geraci </w:t>
      </w:r>
      <w:commentRangeEnd w:id="9"/>
      <w:r w:rsidR="008D26DB">
        <w:rPr>
          <w:rStyle w:val="CommentReference"/>
        </w:rPr>
        <w:commentReference w:id="9"/>
      </w:r>
      <w:r w:rsidRPr="00632398">
        <w:rPr>
          <w:rFonts w:ascii="Times New Roman" w:eastAsia="Times New Roman" w:hAnsi="Times New Roman" w:cs="Times New Roman"/>
          <w:sz w:val="24"/>
          <w:szCs w:val="24"/>
        </w:rPr>
        <w:t>– teach</w:t>
      </w:r>
      <w:ins w:id="10" w:author="Rachael Glazner" w:date="2017-02-26T19:23:00Z">
        <w:r w:rsidR="00B01B96">
          <w:rPr>
            <w:rFonts w:ascii="Times New Roman" w:eastAsia="Times New Roman" w:hAnsi="Times New Roman" w:cs="Times New Roman"/>
            <w:sz w:val="24"/>
            <w:szCs w:val="24"/>
          </w:rPr>
          <w:t>es</w:t>
        </w:r>
      </w:ins>
      <w:r w:rsidRPr="00632398">
        <w:rPr>
          <w:rFonts w:ascii="Times New Roman" w:eastAsia="Times New Roman" w:hAnsi="Times New Roman" w:cs="Times New Roman"/>
          <w:sz w:val="24"/>
          <w:szCs w:val="24"/>
        </w:rPr>
        <w:t xml:space="preserve"> Math and Statistics and run the Math Center at St. John Fisher College. </w:t>
      </w:r>
    </w:p>
    <w:p w14:paraId="1499BF54" w14:textId="77777777" w:rsidR="00632398" w:rsidRPr="00632398" w:rsidRDefault="00632398" w:rsidP="004613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398">
        <w:rPr>
          <w:rFonts w:ascii="Times New Roman" w:eastAsia="Times New Roman" w:hAnsi="Times New Roman" w:cs="Times New Roman"/>
          <w:sz w:val="24"/>
          <w:szCs w:val="24"/>
        </w:rPr>
        <w:t xml:space="preserve">Shannon </w:t>
      </w:r>
      <w:proofErr w:type="spellStart"/>
      <w:r w:rsidRPr="00632398">
        <w:rPr>
          <w:rFonts w:ascii="Times New Roman" w:eastAsia="Times New Roman" w:hAnsi="Times New Roman" w:cs="Times New Roman"/>
          <w:sz w:val="24"/>
          <w:szCs w:val="24"/>
        </w:rPr>
        <w:t>Nitroy</w:t>
      </w:r>
      <w:proofErr w:type="spellEnd"/>
      <w:r w:rsidRPr="00632398">
        <w:rPr>
          <w:rFonts w:ascii="Times New Roman" w:eastAsia="Times New Roman" w:hAnsi="Times New Roman" w:cs="Times New Roman"/>
          <w:sz w:val="24"/>
          <w:szCs w:val="24"/>
        </w:rPr>
        <w:t xml:space="preserve"> – BA in Economics &amp; Math.  Works as a financial analyst for the Federal Reserve in Washington, DC</w:t>
      </w:r>
    </w:p>
    <w:p w14:paraId="694DBFDF" w14:textId="77777777" w:rsidR="00632398" w:rsidRPr="00632398" w:rsidRDefault="00632398" w:rsidP="006323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398">
        <w:rPr>
          <w:rFonts w:ascii="Times New Roman" w:eastAsia="Times New Roman" w:hAnsi="Times New Roman" w:cs="Times New Roman"/>
          <w:sz w:val="24"/>
          <w:szCs w:val="24"/>
        </w:rPr>
        <w:t xml:space="preserve">Rachel Glazner </w:t>
      </w:r>
      <w:r>
        <w:rPr>
          <w:rFonts w:ascii="Times New Roman" w:eastAsia="Times New Roman" w:hAnsi="Times New Roman" w:cs="Times New Roman"/>
          <w:sz w:val="24"/>
          <w:szCs w:val="24"/>
        </w:rPr>
        <w:t xml:space="preserve">– second year PhD student in Ecology and Evolutionary Biology.  Working on a project this semester using a drone to survey wading birds along the Texas coast. </w:t>
      </w:r>
    </w:p>
    <w:p w14:paraId="66C6BD5A" w14:textId="77777777" w:rsidR="00632398" w:rsidRPr="00632398" w:rsidRDefault="00632398" w:rsidP="006323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398">
        <w:rPr>
          <w:rFonts w:ascii="Times New Roman" w:eastAsia="Times New Roman" w:hAnsi="Times New Roman" w:cs="Times New Roman"/>
          <w:sz w:val="24"/>
          <w:szCs w:val="24"/>
        </w:rPr>
        <w:t xml:space="preserve">Joseph </w:t>
      </w:r>
      <w:proofErr w:type="spellStart"/>
      <w:r w:rsidRPr="00632398">
        <w:rPr>
          <w:rFonts w:ascii="Times New Roman" w:eastAsia="Times New Roman" w:hAnsi="Times New Roman" w:cs="Times New Roman"/>
          <w:sz w:val="24"/>
          <w:szCs w:val="24"/>
        </w:rPr>
        <w:t>Blubaugh</w:t>
      </w:r>
      <w:proofErr w:type="spellEnd"/>
      <w:r w:rsidRPr="00632398">
        <w:rPr>
          <w:rFonts w:ascii="Times New Roman" w:eastAsia="Times New Roman" w:hAnsi="Times New Roman" w:cs="Times New Roman"/>
          <w:sz w:val="24"/>
          <w:szCs w:val="24"/>
        </w:rPr>
        <w:t xml:space="preserve"> (Online) </w:t>
      </w:r>
      <w:r>
        <w:rPr>
          <w:rFonts w:ascii="Times New Roman" w:eastAsia="Times New Roman" w:hAnsi="Times New Roman" w:cs="Times New Roman"/>
          <w:sz w:val="24"/>
          <w:szCs w:val="24"/>
        </w:rPr>
        <w:t xml:space="preserve">– works as a data scientist for </w:t>
      </w:r>
      <w:proofErr w:type="spellStart"/>
      <w:r>
        <w:rPr>
          <w:rFonts w:ascii="Times New Roman" w:eastAsia="Times New Roman" w:hAnsi="Times New Roman" w:cs="Times New Roman"/>
          <w:sz w:val="24"/>
          <w:szCs w:val="24"/>
        </w:rPr>
        <w:t>Caterpiller</w:t>
      </w:r>
      <w:proofErr w:type="spellEnd"/>
      <w:r>
        <w:rPr>
          <w:rFonts w:ascii="Times New Roman" w:eastAsia="Times New Roman" w:hAnsi="Times New Roman" w:cs="Times New Roman"/>
          <w:sz w:val="24"/>
          <w:szCs w:val="24"/>
        </w:rPr>
        <w:t xml:space="preserve">.  Has a BA in Economics. </w:t>
      </w:r>
    </w:p>
    <w:p w14:paraId="715B22BF" w14:textId="77777777" w:rsidR="00632398" w:rsidRDefault="00632398"/>
    <w:sectPr w:rsidR="00632398" w:rsidSect="00DF2F60">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chael Glazner" w:date="2017-02-26T19:09:00Z" w:initials="RG">
    <w:p w14:paraId="2B3AD487" w14:textId="77777777" w:rsidR="00B01B96" w:rsidRDefault="00B01B96">
      <w:pPr>
        <w:pStyle w:val="CommentText"/>
      </w:pPr>
      <w:r>
        <w:rPr>
          <w:rStyle w:val="CommentReference"/>
        </w:rPr>
        <w:annotationRef/>
      </w:r>
      <w:r>
        <w:t>Should we state a null hypothesis?</w:t>
      </w:r>
    </w:p>
  </w:comment>
  <w:comment w:id="2" w:author="Rachael Glazner" w:date="2017-02-26T19:11:00Z" w:initials="RG">
    <w:p w14:paraId="0AF80FEE" w14:textId="77777777" w:rsidR="00B01B96" w:rsidRDefault="00B01B96">
      <w:pPr>
        <w:pStyle w:val="CommentText"/>
      </w:pPr>
      <w:r>
        <w:rPr>
          <w:rStyle w:val="CommentReference"/>
        </w:rPr>
        <w:annotationRef/>
      </w:r>
      <w:r>
        <w:t>Are these the main variables if we are analyzing other factors? This sentence seems confusing to me.</w:t>
      </w:r>
    </w:p>
  </w:comment>
  <w:comment w:id="5" w:author="Rachael Glazner" w:date="2017-02-26T19:10:00Z" w:initials="RG">
    <w:p w14:paraId="6987E73A" w14:textId="77777777" w:rsidR="00B01B96" w:rsidRDefault="00B01B96">
      <w:pPr>
        <w:pStyle w:val="CommentText"/>
      </w:pPr>
      <w:r>
        <w:rPr>
          <w:rStyle w:val="CommentReference"/>
        </w:rPr>
        <w:annotationRef/>
      </w:r>
      <w:r>
        <w:t>Should we state all of the factors here?</w:t>
      </w:r>
    </w:p>
  </w:comment>
  <w:comment w:id="6" w:author="Rachael Glazner" w:date="2017-02-26T19:13:00Z" w:initials="RG">
    <w:p w14:paraId="1DBE8263" w14:textId="77777777" w:rsidR="00B01B96" w:rsidRDefault="00B01B96">
      <w:pPr>
        <w:pStyle w:val="CommentText"/>
      </w:pPr>
      <w:r>
        <w:rPr>
          <w:rStyle w:val="CommentReference"/>
        </w:rPr>
        <w:annotationRef/>
      </w:r>
      <w:r>
        <w:t>I agree that this table should be narrowed once we have the factors we want to use. There is a 5 page limit for this report, and we are already two pages over that.</w:t>
      </w:r>
    </w:p>
  </w:comment>
  <w:comment w:id="7" w:author="Rachael Glazner" w:date="2017-02-26T19:22:00Z" w:initials="RG">
    <w:p w14:paraId="309CD7BF" w14:textId="77777777" w:rsidR="00B01B96" w:rsidRDefault="00B01B96">
      <w:pPr>
        <w:pStyle w:val="CommentText"/>
      </w:pPr>
      <w:r>
        <w:rPr>
          <w:rStyle w:val="CommentReference"/>
        </w:rPr>
        <w:annotationRef/>
      </w:r>
      <w:r>
        <w:t>We should include a graph to visualize the results.</w:t>
      </w:r>
    </w:p>
  </w:comment>
  <w:comment w:id="8" w:author="Rachael Glazner" w:date="2017-02-26T19:21:00Z" w:initials="RG">
    <w:p w14:paraId="0C0D94AE" w14:textId="77777777" w:rsidR="00B01B96" w:rsidRDefault="00B01B96">
      <w:pPr>
        <w:pStyle w:val="CommentText"/>
      </w:pPr>
      <w:r>
        <w:rPr>
          <w:rStyle w:val="CommentReference"/>
        </w:rPr>
        <w:annotationRef/>
      </w:r>
      <w:r>
        <w:t>Should we create a model where Neighborhood ID is removed since it is not significant, and then see how significance of other factors changes?</w:t>
      </w:r>
    </w:p>
  </w:comment>
  <w:comment w:id="9" w:author="anne geraci" w:date="2017-02-27T07:37:00Z" w:initials="ag">
    <w:p w14:paraId="000D85F8" w14:textId="77777777" w:rsidR="008D26DB" w:rsidRDefault="008D26DB">
      <w:pPr>
        <w:pStyle w:val="CommentText"/>
      </w:pPr>
      <w:r>
        <w:rPr>
          <w:rStyle w:val="CommentReference"/>
        </w:rPr>
        <w:annotationRef/>
      </w:r>
      <w:r>
        <w:t xml:space="preserve">We can remove this section – I put it in here in case we want to include it in the presentation.  It’s not important to our topic.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3AD487" w15:done="0"/>
  <w15:commentEx w15:paraId="0AF80FEE" w15:done="0"/>
  <w15:commentEx w15:paraId="6987E73A" w15:done="0"/>
  <w15:commentEx w15:paraId="1DBE8263" w15:done="0"/>
  <w15:commentEx w15:paraId="309CD7BF" w15:done="0"/>
  <w15:commentEx w15:paraId="0C0D94AE" w15:done="0"/>
  <w15:commentEx w15:paraId="000D85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e geraci">
    <w15:presenceInfo w15:providerId="None" w15:userId="anne gerac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C"/>
    <w:rsid w:val="000847E0"/>
    <w:rsid w:val="000E4AEB"/>
    <w:rsid w:val="0011671F"/>
    <w:rsid w:val="00125BB3"/>
    <w:rsid w:val="001A2487"/>
    <w:rsid w:val="00270A5F"/>
    <w:rsid w:val="002C2F96"/>
    <w:rsid w:val="002C5FC2"/>
    <w:rsid w:val="00313B65"/>
    <w:rsid w:val="00586B37"/>
    <w:rsid w:val="00632398"/>
    <w:rsid w:val="00651BEC"/>
    <w:rsid w:val="00745243"/>
    <w:rsid w:val="007B376C"/>
    <w:rsid w:val="008D26DB"/>
    <w:rsid w:val="00B01B96"/>
    <w:rsid w:val="00B03DA1"/>
    <w:rsid w:val="00B90684"/>
    <w:rsid w:val="00BA4952"/>
    <w:rsid w:val="00DF2F60"/>
    <w:rsid w:val="00F20AE8"/>
    <w:rsid w:val="00F923DC"/>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A4E9C"/>
  <w15:docId w15:val="{81A9C008-65CB-4624-BD5A-CE2EEA08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97AA1-3634-4796-9E05-0F0CA8F6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anne geraci</cp:lastModifiedBy>
  <cp:revision>2</cp:revision>
  <dcterms:created xsi:type="dcterms:W3CDTF">2017-02-27T12:38:00Z</dcterms:created>
  <dcterms:modified xsi:type="dcterms:W3CDTF">2017-02-27T12:38:00Z</dcterms:modified>
</cp:coreProperties>
</file>