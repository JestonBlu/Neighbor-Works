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05C2D" w14:textId="37F23711" w:rsidR="000847E0" w:rsidRPr="003A2DAF" w:rsidRDefault="00FF5788" w:rsidP="003A2DAF">
      <w:pPr>
        <w:spacing w:line="240" w:lineRule="auto"/>
        <w:rPr>
          <w:sz w:val="36"/>
          <w:szCs w:val="36"/>
        </w:rPr>
      </w:pPr>
      <w:r w:rsidRPr="00633DF1">
        <w:rPr>
          <w:sz w:val="36"/>
          <w:szCs w:val="36"/>
        </w:rPr>
        <w:t xml:space="preserve">Identifying </w:t>
      </w:r>
      <w:del w:id="0" w:author="Rachael Glazner" w:date="2017-02-27T10:48:00Z">
        <w:r w:rsidRPr="00633DF1" w:rsidDel="00240DAF">
          <w:rPr>
            <w:sz w:val="36"/>
            <w:szCs w:val="36"/>
          </w:rPr>
          <w:delText xml:space="preserve">Differences </w:delText>
        </w:r>
      </w:del>
      <w:ins w:id="1" w:author="Rachael Glazner" w:date="2017-02-27T10:48:00Z">
        <w:r w:rsidR="00B06568">
          <w:rPr>
            <w:sz w:val="36"/>
            <w:szCs w:val="36"/>
          </w:rPr>
          <w:t>Factors Associated</w:t>
        </w:r>
        <w:r w:rsidR="00240DAF">
          <w:rPr>
            <w:sz w:val="36"/>
            <w:szCs w:val="36"/>
          </w:rPr>
          <w:t xml:space="preserve"> with Residence</w:t>
        </w:r>
        <w:r w:rsidR="00240DAF" w:rsidRPr="00633DF1">
          <w:rPr>
            <w:sz w:val="36"/>
            <w:szCs w:val="36"/>
          </w:rPr>
          <w:t xml:space="preserve"> </w:t>
        </w:r>
      </w:ins>
      <w:r w:rsidRPr="00633DF1">
        <w:rPr>
          <w:sz w:val="36"/>
          <w:szCs w:val="36"/>
        </w:rPr>
        <w:t>in</w:t>
      </w:r>
      <w:ins w:id="2" w:author="Rachael Glazner" w:date="2017-02-27T10:48:00Z">
        <w:r w:rsidR="00240DAF">
          <w:rPr>
            <w:sz w:val="36"/>
            <w:szCs w:val="36"/>
          </w:rPr>
          <w:t xml:space="preserve"> </w:t>
        </w:r>
        <w:r w:rsidR="00240DAF" w:rsidRPr="00633DF1">
          <w:rPr>
            <w:sz w:val="36"/>
            <w:szCs w:val="36"/>
          </w:rPr>
          <w:t>Subsectors</w:t>
        </w:r>
        <w:r w:rsidR="00240DAF">
          <w:rPr>
            <w:sz w:val="36"/>
            <w:szCs w:val="36"/>
          </w:rPr>
          <w:t xml:space="preserve"> of a </w:t>
        </w:r>
      </w:ins>
      <w:del w:id="3" w:author="Rachael Glazner" w:date="2017-02-27T10:48:00Z">
        <w:r w:rsidRPr="00633DF1" w:rsidDel="00240DAF">
          <w:rPr>
            <w:sz w:val="36"/>
            <w:szCs w:val="36"/>
          </w:rPr>
          <w:delText xml:space="preserve"> a </w:delText>
        </w:r>
      </w:del>
      <w:r w:rsidRPr="00633DF1">
        <w:rPr>
          <w:sz w:val="36"/>
          <w:szCs w:val="36"/>
        </w:rPr>
        <w:t>Rochester Neighborhood</w:t>
      </w:r>
      <w:del w:id="4" w:author="Rachael Glazner" w:date="2017-02-27T10:48:00Z">
        <w:r w:rsidRPr="00633DF1" w:rsidDel="00240DAF">
          <w:rPr>
            <w:sz w:val="36"/>
            <w:szCs w:val="36"/>
          </w:rPr>
          <w:delText xml:space="preserve">’s Subsectors </w:delText>
        </w:r>
      </w:del>
    </w:p>
    <w:p w14:paraId="214D1E6A" w14:textId="77777777" w:rsidR="000847E0" w:rsidRPr="00633DF1" w:rsidRDefault="000847E0" w:rsidP="003A2DAF">
      <w:pPr>
        <w:spacing w:line="240" w:lineRule="auto"/>
      </w:pPr>
      <w:r w:rsidRPr="00633DF1">
        <w:t xml:space="preserve">Joseph </w:t>
      </w:r>
      <w:proofErr w:type="spellStart"/>
      <w:r w:rsidRPr="00633DF1">
        <w:t>Blubaugh</w:t>
      </w:r>
      <w:proofErr w:type="spellEnd"/>
      <w:r w:rsidRPr="00633DF1">
        <w:t xml:space="preserve">, Anne Geraci, Rachael Glazner, Shannon </w:t>
      </w:r>
      <w:proofErr w:type="spellStart"/>
      <w:r w:rsidRPr="00633DF1">
        <w:t>Nitroy</w:t>
      </w:r>
      <w:proofErr w:type="spellEnd"/>
      <w:del w:id="5" w:author="Rachael Glazner" w:date="2017-02-27T10:50:00Z">
        <w:r w:rsidRPr="00633DF1" w:rsidDel="00B06568">
          <w:delText xml:space="preserve">. </w:delText>
        </w:r>
      </w:del>
    </w:p>
    <w:p w14:paraId="269489EC" w14:textId="77777777" w:rsidR="000847E0" w:rsidRPr="00633DF1" w:rsidRDefault="000847E0" w:rsidP="003A2DAF">
      <w:pPr>
        <w:spacing w:line="240" w:lineRule="auto"/>
      </w:pPr>
      <w:r w:rsidRPr="00633DF1">
        <w:t>Class:  STAT653 First Project Report</w:t>
      </w:r>
    </w:p>
    <w:p w14:paraId="23824588" w14:textId="0F9F4695" w:rsidR="00F90DC3" w:rsidRPr="00633DF1" w:rsidRDefault="000847E0" w:rsidP="003A2DAF">
      <w:pPr>
        <w:spacing w:line="240" w:lineRule="auto"/>
      </w:pPr>
      <w:r w:rsidRPr="00633DF1">
        <w:t>Date:</w:t>
      </w:r>
      <w:r w:rsidRPr="00633DF1">
        <w:tab/>
        <w:t>20 Feb 2017 (SP17 semester)</w:t>
      </w:r>
    </w:p>
    <w:p w14:paraId="4C1FE165" w14:textId="77777777" w:rsidR="000847E0" w:rsidRPr="00633DF1" w:rsidRDefault="000847E0" w:rsidP="003A2DAF">
      <w:pPr>
        <w:spacing w:line="240" w:lineRule="auto"/>
      </w:pPr>
    </w:p>
    <w:p w14:paraId="7E16CD3C" w14:textId="77777777"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4"/>
        <w:gridCol w:w="3882"/>
      </w:tblGrid>
      <w:tr w:rsidR="00DF2F60" w:rsidRPr="00633DF1" w14:paraId="280B2AAB" w14:textId="77777777" w:rsidTr="00DF2F60">
        <w:trPr>
          <w:trHeight w:val="4532"/>
        </w:trPr>
        <w:tc>
          <w:tcPr>
            <w:tcW w:w="4934" w:type="dxa"/>
            <w:tcBorders>
              <w:top w:val="nil"/>
              <w:left w:val="nil"/>
              <w:bottom w:val="nil"/>
              <w:right w:val="nil"/>
            </w:tcBorders>
          </w:tcPr>
          <w:p w14:paraId="4BCC6611" w14:textId="77777777" w:rsidR="00DF2F60" w:rsidRPr="00633DF1" w:rsidRDefault="00DF2F60" w:rsidP="003A2DAF">
            <w:pPr>
              <w:keepNext/>
              <w:spacing w:line="240" w:lineRule="auto"/>
            </w:pPr>
            <w:r w:rsidRPr="00633DF1">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Pr="00633DF1" w:rsidRDefault="0067573E" w:rsidP="003A2DAF">
            <w:pPr>
              <w:pStyle w:val="Caption"/>
            </w:pPr>
            <w:r w:rsidRPr="00633DF1">
              <w:t xml:space="preserve">Figure 1. </w:t>
            </w:r>
            <w:r w:rsidR="00DF2F60" w:rsidRPr="00633DF1">
              <w:t>Location of The Triangle in Rochester, New York</w:t>
            </w:r>
          </w:p>
        </w:tc>
        <w:tc>
          <w:tcPr>
            <w:tcW w:w="5240" w:type="dxa"/>
            <w:tcBorders>
              <w:top w:val="nil"/>
              <w:left w:val="nil"/>
              <w:bottom w:val="nil"/>
              <w:right w:val="nil"/>
            </w:tcBorders>
          </w:tcPr>
          <w:p w14:paraId="3C126075" w14:textId="77777777" w:rsidR="00DF2F60" w:rsidRPr="00633DF1" w:rsidRDefault="00DF2F60" w:rsidP="003A2DAF">
            <w:pPr>
              <w:spacing w:line="240" w:lineRule="auto"/>
            </w:pPr>
            <w:r w:rsidRPr="00633DF1">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5590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55905"/>
                              </a:xfrm>
                              <a:prstGeom prst="rect">
                                <a:avLst/>
                              </a:prstGeom>
                              <a:solidFill>
                                <a:prstClr val="white"/>
                              </a:solidFill>
                              <a:ln>
                                <a:noFill/>
                              </a:ln>
                              <a:effectLst/>
                            </wps:spPr>
                            <wps:txbx>
                              <w:txbxContent>
                                <w:p w14:paraId="25D651F4" w14:textId="096343D3" w:rsidR="00533FCD" w:rsidRPr="00FB7DC4" w:rsidRDefault="00533FCD" w:rsidP="00DF2F60">
                                  <w:pPr>
                                    <w:pStyle w:val="Caption"/>
                                    <w:rPr>
                                      <w:noProof/>
                                    </w:rPr>
                                  </w:pPr>
                                  <w:r>
                                    <w:t>Figure 2. 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096343D3" w:rsidR="00DF2F60" w:rsidRPr="00FB7DC4" w:rsidRDefault="0067573E" w:rsidP="00DF2F60">
                            <w:pPr>
                              <w:pStyle w:val="Caption"/>
                              <w:rPr>
                                <w:noProof/>
                              </w:rPr>
                            </w:pPr>
                            <w:r>
                              <w:t xml:space="preserve">Figure 2. </w:t>
                            </w:r>
                            <w:r w:rsidR="00DF2F60">
                              <w:t>Sub-sectors of The Triangle</w:t>
                            </w:r>
                          </w:p>
                        </w:txbxContent>
                      </v:textbox>
                      <w10:wrap type="square"/>
                    </v:shape>
                  </w:pict>
                </mc:Fallback>
              </mc:AlternateContent>
            </w:r>
            <w:r w:rsidRPr="00633DF1">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Pr="00633DF1" w:rsidRDefault="000847E0" w:rsidP="003A2DAF">
      <w:pPr>
        <w:spacing w:line="240" w:lineRule="auto"/>
        <w:ind w:firstLine="720"/>
      </w:pPr>
      <w:proofErr w:type="spellStart"/>
      <w:r w:rsidRPr="00633DF1">
        <w:t>NeighborWorks</w:t>
      </w:r>
      <w:proofErr w:type="spellEnd"/>
      <w:r w:rsidRPr="00633DF1">
        <w:t>®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w:t>
      </w:r>
      <w:proofErr w:type="spellStart"/>
      <w:r w:rsidRPr="00633DF1">
        <w:t>NeighborWorks</w:t>
      </w:r>
      <w:proofErr w:type="spellEnd"/>
      <w:r w:rsidRPr="00633DF1">
        <w:t xml:space="preserve">’ Healthy Blocks initiative.  </w:t>
      </w:r>
      <w:proofErr w:type="spellStart"/>
      <w:r w:rsidRPr="00633DF1">
        <w:t>HealthyBlocks</w:t>
      </w:r>
      <w:proofErr w:type="spellEnd"/>
      <w:r w:rsidRPr="00633DF1">
        <w:t xml:space="preserve"> focuses on improving the physical conditions of homes, resident engagement and leadership, and neighborhood image and identity.</w:t>
      </w:r>
    </w:p>
    <w:p w14:paraId="61AD07F0" w14:textId="7B9648BB"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w:t>
      </w:r>
      <w:proofErr w:type="gramStart"/>
      <w:r w:rsidRPr="00633DF1">
        <w:t>,  located</w:t>
      </w:r>
      <w:proofErr w:type="gramEnd"/>
      <w:r w:rsidRPr="00633DF1">
        <w:t xml:space="preserve">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46166A0A" w14:textId="77777777" w:rsidR="00586B37" w:rsidRPr="00633DF1" w:rsidRDefault="00586B37" w:rsidP="003A2DAF">
      <w:pPr>
        <w:spacing w:line="240" w:lineRule="auto"/>
      </w:pPr>
      <w:r w:rsidRPr="00633DF1">
        <w:br w:type="page"/>
      </w:r>
    </w:p>
    <w:p w14:paraId="64EED207" w14:textId="77777777" w:rsidR="00FF5788" w:rsidRPr="00633DF1" w:rsidRDefault="00FF5788" w:rsidP="003A2DAF">
      <w:pPr>
        <w:spacing w:line="240" w:lineRule="auto"/>
        <w:rPr>
          <w:sz w:val="32"/>
          <w:szCs w:val="32"/>
        </w:rPr>
      </w:pPr>
      <w:r w:rsidRPr="00633DF1">
        <w:rPr>
          <w:sz w:val="32"/>
          <w:szCs w:val="32"/>
        </w:rPr>
        <w:lastRenderedPageBreak/>
        <w:t>Project Objectives:</w:t>
      </w:r>
    </w:p>
    <w:p w14:paraId="38FC52ED" w14:textId="178FDD56"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w:t>
      </w:r>
      <w:bookmarkStart w:id="6" w:name="_GoBack"/>
      <w:bookmarkEnd w:id="6"/>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proofErr w:type="spellStart"/>
      <w:r w:rsidRPr="00633DF1">
        <w:rPr>
          <w:u w:val="single"/>
        </w:rPr>
        <w:t>Browncroft</w:t>
      </w:r>
      <w:proofErr w:type="spellEnd"/>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7777777" w:rsidR="00FF5788" w:rsidRPr="00633DF1" w:rsidRDefault="00FF5788" w:rsidP="003A2DAF">
      <w:pPr>
        <w:spacing w:line="240" w:lineRule="auto"/>
        <w:ind w:firstLine="720"/>
      </w:pPr>
      <w:r w:rsidRPr="00633DF1">
        <w:t xml:space="preserve">The results of a </w:t>
      </w:r>
      <w:commentRangeStart w:id="7"/>
      <w:r w:rsidRPr="00633DF1">
        <w:t xml:space="preserve">mid-term survey (Year 3 of 5) </w:t>
      </w:r>
      <w:commentRangeEnd w:id="7"/>
      <w:r w:rsidR="004F5BDC">
        <w:rPr>
          <w:rStyle w:val="CommentReference"/>
        </w:rPr>
        <w:commentReference w:id="7"/>
      </w:r>
      <w:r w:rsidRPr="00633DF1">
        <w:t>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proofErr w:type="spellStart"/>
            <w:r w:rsidRPr="003A2DAF">
              <w:rPr>
                <w:sz w:val="18"/>
                <w:szCs w:val="18"/>
              </w:rPr>
              <w:t>OwnRent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Do you own, rent, live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proofErr w:type="spellStart"/>
            <w:r w:rsidRPr="003A2DAF">
              <w:rPr>
                <w:sz w:val="18"/>
                <w:szCs w:val="18"/>
              </w:rPr>
              <w:t>SatLevel</w:t>
            </w:r>
            <w:proofErr w:type="spellEnd"/>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proofErr w:type="spellStart"/>
            <w:r w:rsidRPr="003A2DAF">
              <w:rPr>
                <w:sz w:val="18"/>
                <w:szCs w:val="18"/>
              </w:rPr>
              <w:t>PoliceRating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proofErr w:type="spellStart"/>
            <w:r w:rsidRPr="003A2DAF">
              <w:rPr>
                <w:sz w:val="18"/>
                <w:szCs w:val="18"/>
              </w:rPr>
              <w:t>FireRating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proofErr w:type="spellStart"/>
            <w:r w:rsidRPr="003A2DAF">
              <w:rPr>
                <w:sz w:val="18"/>
                <w:szCs w:val="18"/>
              </w:rPr>
              <w:t>EMSRating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proofErr w:type="spellStart"/>
            <w:r w:rsidRPr="003A2DAF">
              <w:rPr>
                <w:sz w:val="18"/>
                <w:szCs w:val="18"/>
              </w:rPr>
              <w:t>TrashRating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proofErr w:type="spellStart"/>
            <w:r w:rsidRPr="003A2DAF">
              <w:rPr>
                <w:sz w:val="18"/>
                <w:szCs w:val="18"/>
              </w:rPr>
              <w:t>SnowRemoval</w:t>
            </w:r>
            <w:proofErr w:type="spellEnd"/>
            <w:r w:rsidRPr="003A2DAF">
              <w:rPr>
                <w:sz w:val="18"/>
                <w:szCs w:val="18"/>
              </w:rPr>
              <w:t xml:space="preserve">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proofErr w:type="spellStart"/>
            <w:r w:rsidRPr="003A2DAF">
              <w:rPr>
                <w:sz w:val="18"/>
                <w:szCs w:val="18"/>
              </w:rPr>
              <w:t>FeelSafeDay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proofErr w:type="spellStart"/>
            <w:r w:rsidRPr="003A2DAF">
              <w:rPr>
                <w:sz w:val="18"/>
                <w:szCs w:val="18"/>
              </w:rPr>
              <w:t>FeelSafeNight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proofErr w:type="spellStart"/>
            <w:r w:rsidRPr="003A2DAF">
              <w:rPr>
                <w:sz w:val="18"/>
                <w:szCs w:val="18"/>
              </w:rPr>
              <w:t>FeelSafeChildren</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proofErr w:type="spellStart"/>
            <w:r w:rsidRPr="003A2DAF">
              <w:rPr>
                <w:sz w:val="18"/>
                <w:szCs w:val="18"/>
              </w:rPr>
              <w:t>FeelSafeElderly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77777777"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 number of years the participant has resided in the area.</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slopes of our linear model differ for each subsector, so we will examine the coefficient of </w:t>
      </w:r>
      <w:proofErr w:type="spellStart"/>
      <w:r w:rsidR="00313B65" w:rsidRPr="003A2DAF">
        <w:t>NeighborhoodID</w:t>
      </w:r>
      <w:proofErr w:type="spellEnd"/>
      <w:r w:rsidR="00313B65" w:rsidRPr="003A2DAF">
        <w:t xml:space="preserve">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xml:space="preserve">, another goal of the </w:t>
      </w:r>
      <w:proofErr w:type="spellStart"/>
      <w:r w:rsidR="00313B65" w:rsidRPr="003A2DAF">
        <w:t>NeighborWorks</w:t>
      </w:r>
      <w:proofErr w:type="spellEnd"/>
      <w:r w:rsidR="00313B65" w:rsidRPr="003A2DAF">
        <w:t xml:space="preserve">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commentRangeStart w:id="8"/>
      <w:proofErr w:type="gramStart"/>
      <w:r w:rsidRPr="00633DF1">
        <w:rPr>
          <w:i/>
        </w:rPr>
        <w:t>log</w:t>
      </w:r>
      <w:proofErr w:type="gramEnd"/>
      <w:r w:rsidRPr="00633DF1">
        <w:rPr>
          <w:i/>
        </w:rPr>
        <w:t>(Years</w:t>
      </w:r>
      <w:r w:rsidR="00FF5788" w:rsidRPr="00633DF1">
        <w:rPr>
          <w:i/>
        </w:rPr>
        <w:t>)</w:t>
      </w:r>
      <w:r w:rsidRPr="00633DF1">
        <w:rPr>
          <w:i/>
        </w:rPr>
        <w:t xml:space="preserve"> </w:t>
      </w:r>
      <w:commentRangeEnd w:id="8"/>
      <w:r w:rsidR="00011B79">
        <w:rPr>
          <w:rStyle w:val="CommentReference"/>
        </w:rPr>
        <w:commentReference w:id="8"/>
      </w:r>
      <w:r w:rsidRPr="00633DF1">
        <w:rPr>
          <w:i/>
        </w:rPr>
        <w:t xml:space="preserve">= </w:t>
      </w:r>
      <w:r w:rsidR="00313B65" w:rsidRPr="00633DF1">
        <w:rPr>
          <w:i/>
        </w:rPr>
        <w:t xml:space="preserve"> </w:t>
      </w:r>
      <w:proofErr w:type="spellStart"/>
      <w:r w:rsidR="00313B65" w:rsidRPr="00633DF1">
        <w:rPr>
          <w:i/>
        </w:rPr>
        <w:t>NeighborhoodID</w:t>
      </w:r>
      <w:proofErr w:type="spellEnd"/>
      <w:r w:rsidR="00313B65" w:rsidRPr="00633DF1">
        <w:rPr>
          <w:i/>
        </w:rPr>
        <w:t xml:space="preserve">  + </w:t>
      </w:r>
      <w:r w:rsidRPr="00633DF1">
        <w:rPr>
          <w:i/>
        </w:rPr>
        <w:t xml:space="preserve">Age + </w:t>
      </w:r>
      <w:proofErr w:type="spellStart"/>
      <w:r w:rsidRPr="00633DF1">
        <w:rPr>
          <w:i/>
        </w:rPr>
        <w:t>RecommendCat</w:t>
      </w:r>
      <w:proofErr w:type="spellEnd"/>
      <w:r w:rsidRPr="00633DF1">
        <w:rPr>
          <w:i/>
        </w:rPr>
        <w:t xml:space="preserve"> + Gender + </w:t>
      </w:r>
      <w:proofErr w:type="spellStart"/>
      <w:r w:rsidRPr="00633DF1">
        <w:rPr>
          <w:i/>
        </w:rPr>
        <w:t>FeelSafeNightCat</w:t>
      </w:r>
      <w:proofErr w:type="spellEnd"/>
      <w:r w:rsidRPr="00633DF1">
        <w:rPr>
          <w:i/>
        </w:rPr>
        <w:t xml:space="preserve"> + </w:t>
      </w:r>
      <w:proofErr w:type="spellStart"/>
      <w:r w:rsidRPr="00633DF1">
        <w:rPr>
          <w:i/>
        </w:rPr>
        <w:t>SatLevelCat</w:t>
      </w:r>
      <w:proofErr w:type="spellEnd"/>
      <w:r w:rsidRPr="00633DF1">
        <w:rPr>
          <w:i/>
        </w:rPr>
        <w:t xml:space="preserve"> + Race + </w:t>
      </w:r>
      <w:proofErr w:type="spellStart"/>
      <w:r w:rsidRPr="00633DF1">
        <w:rPr>
          <w:i/>
        </w:rPr>
        <w:t>SnowRemovalCat</w:t>
      </w:r>
      <w:proofErr w:type="spellEnd"/>
      <w:r w:rsidRPr="00633DF1">
        <w:rPr>
          <w:i/>
        </w:rPr>
        <w:t xml:space="preserve"> + </w:t>
      </w:r>
      <w:proofErr w:type="spellStart"/>
      <w:r w:rsidRPr="00633DF1">
        <w:rPr>
          <w:i/>
        </w:rPr>
        <w:t>ParticipationScoreCat</w:t>
      </w:r>
      <w:proofErr w:type="spellEnd"/>
      <w:r w:rsidRPr="00633DF1">
        <w:rPr>
          <w:i/>
        </w:rPr>
        <w:t xml:space="preserv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002C2F96" w:rsidRPr="00633DF1">
        <w:rPr>
          <w:i/>
        </w:rPr>
        <w:t xml:space="preserve"> + </w:t>
      </w:r>
      <w:proofErr w:type="spellStart"/>
      <w:r w:rsidR="002C2F96" w:rsidRPr="00633DF1">
        <w:rPr>
          <w:i/>
        </w:rPr>
        <w:t>TrashRatingCat</w:t>
      </w:r>
      <w:proofErr w:type="spellEnd"/>
    </w:p>
    <w:p w14:paraId="2DAE1865" w14:textId="77777777" w:rsidR="002C2F96" w:rsidRPr="00633DF1" w:rsidRDefault="002C2F96" w:rsidP="003A2DAF">
      <w:pPr>
        <w:spacing w:line="240" w:lineRule="auto"/>
        <w:ind w:firstLine="720"/>
      </w:pPr>
      <w:commentRangeStart w:id="9"/>
      <w:r w:rsidRPr="00633DF1">
        <w:t xml:space="preserve">After removing insignificant covariates, but keeping </w:t>
      </w:r>
      <w:proofErr w:type="spellStart"/>
      <w:r w:rsidRPr="00633DF1">
        <w:t>NeighborhoodID</w:t>
      </w:r>
      <w:proofErr w:type="spellEnd"/>
      <w:r w:rsidRPr="00633DF1">
        <w:t xml:space="preserve"> because it is of interest, we are left with the following specification:</w:t>
      </w:r>
      <w:commentRangeEnd w:id="9"/>
      <w:r w:rsidR="00011B79">
        <w:rPr>
          <w:rStyle w:val="CommentReference"/>
        </w:rPr>
        <w:commentReference w:id="9"/>
      </w:r>
    </w:p>
    <w:p w14:paraId="0AEAA77F" w14:textId="77777777" w:rsidR="002C2F96" w:rsidRPr="00633DF1" w:rsidRDefault="002C2F96" w:rsidP="003A2DAF">
      <w:pPr>
        <w:spacing w:line="240" w:lineRule="auto"/>
        <w:ind w:firstLine="720"/>
        <w:rPr>
          <w:i/>
        </w:rPr>
      </w:pPr>
      <w:r w:rsidRPr="00633DF1">
        <w:rPr>
          <w:i/>
        </w:rPr>
        <w:t xml:space="preserve">log(Years) =  </w:t>
      </w:r>
      <w:proofErr w:type="spellStart"/>
      <w:r w:rsidRPr="00633DF1">
        <w:rPr>
          <w:i/>
        </w:rPr>
        <w:t>NeighborhoodID</w:t>
      </w:r>
      <w:proofErr w:type="spellEnd"/>
      <w:r w:rsidRPr="00633DF1">
        <w:rPr>
          <w:i/>
        </w:rPr>
        <w:t xml:space="preserve">  + Age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Pr="00633DF1">
        <w:rPr>
          <w:i/>
        </w:rPr>
        <w:t xml:space="preserve"> + </w:t>
      </w:r>
      <w:proofErr w:type="spellStart"/>
      <w:r w:rsidRPr="00633DF1">
        <w:rPr>
          <w:i/>
        </w:rPr>
        <w:t>TrashRatingCat</w:t>
      </w:r>
      <w:proofErr w:type="spellEnd"/>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77777777" w:rsidR="000847E0" w:rsidRDefault="000847E0" w:rsidP="003A2DAF">
      <w:pPr>
        <w:spacing w:line="240" w:lineRule="auto"/>
        <w:rPr>
          <w:ins w:id="10" w:author="Rachael Glazner" w:date="2017-02-27T11:31:00Z"/>
          <w:sz w:val="32"/>
          <w:szCs w:val="32"/>
        </w:rPr>
      </w:pPr>
      <w:r w:rsidRPr="00633DF1">
        <w:rPr>
          <w:sz w:val="32"/>
          <w:szCs w:val="32"/>
        </w:rPr>
        <w:t>Results</w:t>
      </w:r>
    </w:p>
    <w:p w14:paraId="04FBEEF5" w14:textId="500AE3B3" w:rsidR="00533FCD" w:rsidRPr="00633DF1" w:rsidRDefault="00533FCD" w:rsidP="003A2DAF">
      <w:pPr>
        <w:spacing w:line="240" w:lineRule="auto"/>
        <w:rPr>
          <w:sz w:val="32"/>
          <w:szCs w:val="32"/>
        </w:rPr>
      </w:pPr>
      <w:moveToRangeStart w:id="11" w:author="Rachael Glazner" w:date="2017-02-27T11:31:00Z" w:name="move349814395"/>
      <w:commentRangeStart w:id="12"/>
      <w:moveTo w:id="13" w:author="Rachael Glazner" w:date="2017-02-27T11:31:00Z">
        <w:r w:rsidRPr="00633DF1">
          <w:t>First</w:t>
        </w:r>
        <w:commentRangeEnd w:id="12"/>
        <w:r w:rsidRPr="00633DF1">
          <w:rPr>
            <w:rStyle w:val="CommentReference"/>
          </w:rPr>
          <w:commentReference w:id="12"/>
        </w:r>
        <w:r w:rsidRPr="00633DF1">
          <w:t xml:space="preserve">, we discuss the covariates left in the model and the implications of their significance. </w:t>
        </w:r>
        <w:r w:rsidRPr="00633DF1">
          <w:rPr>
            <w:i/>
          </w:rPr>
          <w:t>Age</w:t>
        </w:r>
        <w:r w:rsidRPr="00633DF1">
          <w:t xml:space="preserve"> has a positive coefficient as expect</w:t>
        </w:r>
        <w:r w:rsidRPr="006B5F73">
          <w:t>ed</w:t>
        </w:r>
        <w:r w:rsidRPr="00633DF1">
          <w:t xml:space="preserve">, as does the “own” category of </w:t>
        </w:r>
        <w:proofErr w:type="spellStart"/>
        <w:r w:rsidRPr="00633DF1">
          <w:rPr>
            <w:i/>
          </w:rPr>
          <w:t>OwnRent</w:t>
        </w:r>
        <w:proofErr w:type="spellEnd"/>
        <w:r w:rsidRPr="006B5F73">
          <w:t>.</w:t>
        </w:r>
        <w:r w:rsidRPr="00633DF1">
          <w:t xml:space="preserve"> The “rent” category has a negative coefficient, also </w:t>
        </w:r>
        <w:r w:rsidRPr="006B5F73">
          <w:t xml:space="preserve">as </w:t>
        </w:r>
        <w:r w:rsidRPr="00633DF1">
          <w:t>expect</w:t>
        </w:r>
        <w:r w:rsidRPr="006B5F73">
          <w:t>ed</w:t>
        </w:r>
        <w:r w:rsidRPr="00633DF1">
          <w:t xml:space="preserve">, since renters are less likely to stay </w:t>
        </w:r>
        <w:r w:rsidRPr="006B5F73">
          <w:t xml:space="preserve">put </w:t>
        </w:r>
        <w:r w:rsidRPr="00633DF1">
          <w:t xml:space="preserve">than homeowners. </w:t>
        </w:r>
        <w:proofErr w:type="spellStart"/>
        <w:r w:rsidRPr="00633DF1">
          <w:rPr>
            <w:i/>
          </w:rPr>
          <w:t>FeelSafeDayCat</w:t>
        </w:r>
        <w:proofErr w:type="spellEnd"/>
        <w:r w:rsidRPr="00633DF1">
          <w:t xml:space="preserve"> has a positive coefficient, which is also in line with expectations. The coefficients for </w:t>
        </w:r>
        <w:proofErr w:type="spellStart"/>
        <w:r w:rsidRPr="00633DF1">
          <w:rPr>
            <w:i/>
          </w:rPr>
          <w:t>PoliceRatingCat</w:t>
        </w:r>
        <w:proofErr w:type="spellEnd"/>
        <w:r w:rsidRPr="006B5F73">
          <w:t>-</w:t>
        </w:r>
        <w:r w:rsidRPr="00633DF1">
          <w:t xml:space="preserve">high, and both levels of </w:t>
        </w:r>
        <w:proofErr w:type="spellStart"/>
        <w:r w:rsidRPr="00633DF1">
          <w:rPr>
            <w:i/>
          </w:rPr>
          <w:t>TrashRatingCat</w:t>
        </w:r>
        <w:proofErr w:type="spellEnd"/>
        <w:r w:rsidRPr="00633DF1">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14"/>
        <w:r w:rsidRPr="00633DF1">
          <w:t>4</w:t>
        </w:r>
        <w:commentRangeEnd w:id="14"/>
        <w:r w:rsidRPr="00633DF1">
          <w:rPr>
            <w:rStyle w:val="CommentReference"/>
          </w:rPr>
          <w:commentReference w:id="14"/>
        </w:r>
        <w:r w:rsidRPr="00633DF1">
          <w:t xml:space="preserve">. </w:t>
        </w:r>
        <w:r w:rsidRPr="006B5F73">
          <w:t>The graph shows our R-squared value is 0.44, and the model tends to under predict the number of years in the area.</w:t>
        </w:r>
      </w:moveTo>
      <w:moveToRangeEnd w:id="11"/>
    </w:p>
    <w:p w14:paraId="58067EF9" w14:textId="0D429493" w:rsidR="00270A5F" w:rsidRPr="00633DF1" w:rsidRDefault="00F90DC3" w:rsidP="003A2DAF">
      <w:pPr>
        <w:spacing w:line="240" w:lineRule="auto"/>
        <w:rPr>
          <w:sz w:val="32"/>
          <w:szCs w:val="32"/>
        </w:rPr>
      </w:pPr>
      <w:commentRangeStart w:id="15"/>
      <w:r w:rsidRPr="00633DF1">
        <w:rPr>
          <w:noProof/>
          <w:sz w:val="32"/>
          <w:szCs w:val="32"/>
        </w:rPr>
        <w:drawing>
          <wp:anchor distT="0" distB="0" distL="114300" distR="114300" simplePos="0" relativeHeight="251662336" behindDoc="0" locked="0" layoutInCell="1" allowOverlap="1" wp14:anchorId="1AAD049D" wp14:editId="15A936EF">
            <wp:simplePos x="0" y="0"/>
            <wp:positionH relativeFrom="column">
              <wp:posOffset>3733800</wp:posOffset>
            </wp:positionH>
            <wp:positionV relativeFrom="paragraph">
              <wp:posOffset>504825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5"/>
      <w:r w:rsidR="00533FCD">
        <w:rPr>
          <w:rStyle w:val="CommentReference"/>
        </w:rPr>
        <w:commentReference w:id="15"/>
      </w:r>
      <w:r w:rsidR="00270A5F" w:rsidRPr="00633DF1">
        <w:rPr>
          <w:noProof/>
          <w:sz w:val="32"/>
          <w:szCs w:val="32"/>
        </w:rPr>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6101AB98" w:rsidR="00F90DC3" w:rsidRPr="00633DF1" w:rsidRDefault="000A36E1" w:rsidP="003A2DAF">
      <w:pPr>
        <w:spacing w:line="240" w:lineRule="auto"/>
        <w:rPr>
          <w:i/>
          <w:sz w:val="18"/>
        </w:rPr>
      </w:pPr>
      <w:proofErr w:type="gramStart"/>
      <w:ins w:id="16" w:author="Rachael Glazner" w:date="2017-02-27T11:36:00Z">
        <w:r>
          <w:rPr>
            <w:i/>
            <w:sz w:val="18"/>
          </w:rPr>
          <w:lastRenderedPageBreak/>
          <w:t>Table</w:t>
        </w:r>
      </w:ins>
      <w:del w:id="17" w:author="Rachael Glazner" w:date="2017-02-27T11:36:00Z">
        <w:r w:rsidR="0067573E" w:rsidRPr="00633DF1" w:rsidDel="000A36E1">
          <w:rPr>
            <w:i/>
            <w:sz w:val="18"/>
          </w:rPr>
          <w:delText>Figure</w:delText>
        </w:r>
      </w:del>
      <w:r w:rsidR="0067573E" w:rsidRPr="00633DF1">
        <w:rPr>
          <w:i/>
          <w:sz w:val="18"/>
        </w:rPr>
        <w:t xml:space="preserve"> </w:t>
      </w:r>
      <w:ins w:id="18" w:author="Rachael Glazner" w:date="2017-02-27T11:36:00Z">
        <w:r>
          <w:rPr>
            <w:i/>
            <w:sz w:val="18"/>
          </w:rPr>
          <w:t>1</w:t>
        </w:r>
      </w:ins>
      <w:del w:id="19" w:author="Rachael Glazner" w:date="2017-02-27T11:36:00Z">
        <w:r w:rsidR="0067573E" w:rsidRPr="00633DF1" w:rsidDel="000A36E1">
          <w:rPr>
            <w:i/>
            <w:sz w:val="18"/>
          </w:rPr>
          <w:delText>3</w:delText>
        </w:r>
      </w:del>
      <w:r w:rsidR="0067573E" w:rsidRPr="00633DF1">
        <w:rPr>
          <w:i/>
          <w:sz w:val="18"/>
        </w:rPr>
        <w:t>.</w:t>
      </w:r>
      <w:proofErr w:type="gramEnd"/>
      <w:r w:rsidR="0067573E" w:rsidRPr="00633DF1">
        <w:rPr>
          <w:i/>
          <w:sz w:val="18"/>
        </w:rPr>
        <w:t xml:space="preserve"> Model Output</w:t>
      </w:r>
    </w:p>
    <w:p w14:paraId="0C420787" w14:textId="1D6D4BA6" w:rsidR="000847E0" w:rsidRPr="00633DF1" w:rsidRDefault="002C2F96" w:rsidP="003A2DAF">
      <w:pPr>
        <w:spacing w:line="240" w:lineRule="auto"/>
        <w:rPr>
          <w:ins w:id="20" w:author="Shannon Nitroy" w:date="2017-02-27T09:25:00Z"/>
        </w:rPr>
      </w:pPr>
      <w:r w:rsidRPr="00633DF1">
        <w:tab/>
      </w:r>
      <w:moveFromRangeStart w:id="21" w:author="Rachael Glazner" w:date="2017-02-27T11:31:00Z" w:name="move349814395"/>
      <w:commentRangeStart w:id="22"/>
      <w:moveFrom w:id="23" w:author="Rachael Glazner" w:date="2017-02-27T11:31:00Z">
        <w:r w:rsidRPr="00633DF1" w:rsidDel="00533FCD">
          <w:t>First</w:t>
        </w:r>
        <w:commentRangeEnd w:id="22"/>
        <w:r w:rsidR="00B01B96" w:rsidRPr="00633DF1" w:rsidDel="00533FCD">
          <w:rPr>
            <w:rStyle w:val="CommentReference"/>
          </w:rPr>
          <w:commentReference w:id="22"/>
        </w:r>
        <w:r w:rsidRPr="00633DF1" w:rsidDel="00533FCD">
          <w:t xml:space="preserve">, we discuss the covariates left in the model and the implications </w:t>
        </w:r>
        <w:r w:rsidR="0067573E" w:rsidRPr="00633DF1" w:rsidDel="00533FCD">
          <w:t xml:space="preserve">of their </w:t>
        </w:r>
        <w:r w:rsidRPr="00633DF1" w:rsidDel="00533FCD">
          <w:t xml:space="preserve">significance. </w:t>
        </w:r>
        <w:r w:rsidR="00B90684" w:rsidRPr="00633DF1" w:rsidDel="00533FCD">
          <w:rPr>
            <w:i/>
          </w:rPr>
          <w:t>Age</w:t>
        </w:r>
        <w:r w:rsidR="00B90684" w:rsidRPr="00633DF1" w:rsidDel="00533FCD">
          <w:t xml:space="preserve"> has a positive coefficient</w:t>
        </w:r>
        <w:r w:rsidR="0067573E" w:rsidRPr="00633DF1" w:rsidDel="00533FCD">
          <w:t xml:space="preserve"> as </w:t>
        </w:r>
        <w:r w:rsidR="00B90684" w:rsidRPr="00633DF1" w:rsidDel="00533FCD">
          <w:t>expect</w:t>
        </w:r>
        <w:r w:rsidR="0067573E" w:rsidRPr="006B5F73" w:rsidDel="00533FCD">
          <w:t>ed</w:t>
        </w:r>
        <w:r w:rsidR="0067573E" w:rsidRPr="00633DF1" w:rsidDel="00533FCD">
          <w:t>, as does t</w:t>
        </w:r>
        <w:r w:rsidR="00B90684" w:rsidRPr="00633DF1" w:rsidDel="00533FCD">
          <w:t xml:space="preserve">he “own” category of </w:t>
        </w:r>
        <w:r w:rsidR="00B90684" w:rsidRPr="00633DF1" w:rsidDel="00533FCD">
          <w:rPr>
            <w:i/>
          </w:rPr>
          <w:t>OwnRent</w:t>
        </w:r>
        <w:r w:rsidR="0067573E" w:rsidRPr="006B5F73" w:rsidDel="00533FCD">
          <w:t>.</w:t>
        </w:r>
        <w:r w:rsidR="00B90684" w:rsidRPr="00633DF1" w:rsidDel="00533FCD">
          <w:t xml:space="preserve"> </w:t>
        </w:r>
        <w:r w:rsidR="0067573E" w:rsidRPr="00633DF1" w:rsidDel="00533FCD">
          <w:t xml:space="preserve">The </w:t>
        </w:r>
        <w:r w:rsidR="00B90684" w:rsidRPr="00633DF1" w:rsidDel="00533FCD">
          <w:t xml:space="preserve">“rent” category has a negative </w:t>
        </w:r>
        <w:r w:rsidR="0067573E" w:rsidRPr="00633DF1" w:rsidDel="00533FCD">
          <w:t>coefficient</w:t>
        </w:r>
        <w:r w:rsidR="00B90684" w:rsidRPr="00633DF1" w:rsidDel="00533FCD">
          <w:t xml:space="preserve">, also </w:t>
        </w:r>
        <w:r w:rsidR="0067573E" w:rsidRPr="006B5F73" w:rsidDel="00533FCD">
          <w:t xml:space="preserve">as </w:t>
        </w:r>
        <w:r w:rsidR="00B90684" w:rsidRPr="00633DF1" w:rsidDel="00533FCD">
          <w:t>expect</w:t>
        </w:r>
        <w:r w:rsidR="0067573E" w:rsidRPr="006B5F73" w:rsidDel="00533FCD">
          <w:t>ed</w:t>
        </w:r>
        <w:r w:rsidR="00B90684" w:rsidRPr="00633DF1" w:rsidDel="00533FCD">
          <w:t xml:space="preserve">, since renters are less likely to stay </w:t>
        </w:r>
        <w:r w:rsidR="0067573E" w:rsidRPr="006B5F73" w:rsidDel="00533FCD">
          <w:t xml:space="preserve">put </w:t>
        </w:r>
        <w:r w:rsidR="00B90684" w:rsidRPr="00633DF1" w:rsidDel="00533FCD">
          <w:t xml:space="preserve">than homeowners. </w:t>
        </w:r>
        <w:r w:rsidR="00270A5F" w:rsidRPr="00633DF1" w:rsidDel="00533FCD">
          <w:rPr>
            <w:i/>
          </w:rPr>
          <w:t>FeelSafeDayCat</w:t>
        </w:r>
        <w:r w:rsidR="00270A5F" w:rsidRPr="00633DF1" w:rsidDel="00533FCD">
          <w:t xml:space="preserve"> has a positive coefficient, which is also in line with expectations. The coefficients for </w:t>
        </w:r>
        <w:r w:rsidR="00270A5F" w:rsidRPr="00633DF1" w:rsidDel="00533FCD">
          <w:rPr>
            <w:i/>
          </w:rPr>
          <w:t>PoliceRatingCat</w:t>
        </w:r>
        <w:r w:rsidR="0067573E" w:rsidRPr="006B5F73" w:rsidDel="00533FCD">
          <w:t>-</w:t>
        </w:r>
        <w:r w:rsidR="00270A5F" w:rsidRPr="00633DF1" w:rsidDel="00533FCD">
          <w:t xml:space="preserve">high, and both levels of </w:t>
        </w:r>
        <w:r w:rsidR="00270A5F" w:rsidRPr="00633DF1" w:rsidDel="00533FCD">
          <w:rPr>
            <w:i/>
          </w:rPr>
          <w:t>TrashRatingCat</w:t>
        </w:r>
        <w:r w:rsidR="00270A5F" w:rsidRPr="00633DF1" w:rsidDel="00533FCD">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24"/>
        <w:r w:rsidR="00270A5F" w:rsidRPr="00633DF1" w:rsidDel="00533FCD">
          <w:t>4</w:t>
        </w:r>
        <w:commentRangeEnd w:id="24"/>
        <w:r w:rsidR="00B01B96" w:rsidRPr="00633DF1" w:rsidDel="00533FCD">
          <w:rPr>
            <w:rStyle w:val="CommentReference"/>
          </w:rPr>
          <w:commentReference w:id="24"/>
        </w:r>
        <w:r w:rsidR="00270A5F" w:rsidRPr="00633DF1" w:rsidDel="00533FCD">
          <w:t xml:space="preserve">. </w:t>
        </w:r>
        <w:ins w:id="25" w:author="Shannon Nitroy" w:date="2017-02-27T09:32:00Z">
          <w:r w:rsidR="0067573E" w:rsidRPr="006B5F73" w:rsidDel="00533FCD">
            <w:t>The graph shows our R-squared value is 0.44, and the model tends to under predict the number of years in the area.</w:t>
          </w:r>
        </w:ins>
      </w:moveFrom>
      <w:moveFromRangeEnd w:id="21"/>
    </w:p>
    <w:p w14:paraId="1CE774BD" w14:textId="584AE5FD" w:rsidR="0067573E" w:rsidRPr="00633DF1" w:rsidRDefault="0067573E" w:rsidP="003A2DAF">
      <w:pPr>
        <w:spacing w:line="240" w:lineRule="auto"/>
        <w:rPr>
          <w:ins w:id="26" w:author="Shannon Nitroy" w:date="2017-02-27T09:18:00Z"/>
        </w:rPr>
      </w:pPr>
      <w:ins w:id="27" w:author="Shannon Nitroy" w:date="2017-02-27T09:25:00Z">
        <w:r w:rsidRPr="00633DF1">
          <w:tab/>
          <w:t xml:space="preserve">Below </w:t>
        </w:r>
      </w:ins>
      <w:ins w:id="28" w:author="Shannon Nitroy" w:date="2017-02-27T09:26:00Z">
        <w:r w:rsidRPr="00633DF1">
          <w:t>is</w:t>
        </w:r>
      </w:ins>
      <w:ins w:id="29" w:author="Shannon Nitroy" w:date="2017-02-27T09:25:00Z">
        <w:r w:rsidRPr="00633DF1">
          <w:t xml:space="preserve"> the same table</w:t>
        </w:r>
      </w:ins>
      <w:ins w:id="30" w:author="Shannon Nitroy" w:date="2017-02-27T09:26:00Z">
        <w:r w:rsidRPr="00633DF1">
          <w:t xml:space="preserve"> and graph </w:t>
        </w:r>
      </w:ins>
      <w:ins w:id="31" w:author="Shannon Nitroy" w:date="2017-02-27T09:27:00Z">
        <w:r w:rsidRPr="00633DF1">
          <w:t>with</w:t>
        </w:r>
      </w:ins>
      <w:ins w:id="32" w:author="Shannon Nitroy" w:date="2017-02-27T09:26:00Z">
        <w:r w:rsidRPr="00633DF1">
          <w:t xml:space="preserve"> Neighborhood Id removed</w:t>
        </w:r>
      </w:ins>
      <w:ins w:id="33" w:author="Shannon Nitroy" w:date="2017-02-27T09:27:00Z">
        <w:r w:rsidRPr="00633DF1">
          <w:t xml:space="preserve"> from the model</w:t>
        </w:r>
      </w:ins>
      <w:ins w:id="34" w:author="Shannon Nitroy" w:date="2017-02-27T09:26:00Z">
        <w:r w:rsidRPr="00633DF1">
          <w:t>. We see that the</w:t>
        </w:r>
      </w:ins>
      <w:ins w:id="35" w:author="Shannon Nitroy" w:date="2017-02-27T09:32:00Z">
        <w:r w:rsidRPr="00633DF1">
          <w:t xml:space="preserve"> coefficient</w:t>
        </w:r>
      </w:ins>
      <w:ins w:id="36" w:author="Shannon Nitroy" w:date="2017-02-27T09:26:00Z">
        <w:r w:rsidRPr="00633DF1">
          <w:t xml:space="preserve"> p-values change slightly, but the significance, signs, and R-squared remain the same</w:t>
        </w:r>
      </w:ins>
      <w:ins w:id="37" w:author="Shannon Nitroy" w:date="2017-02-27T09:28:00Z">
        <w:r w:rsidRPr="00633DF1">
          <w:t>. Therefore, we will keep the variable in our model.</w:t>
        </w:r>
      </w:ins>
    </w:p>
    <w:p w14:paraId="24CF0A11" w14:textId="77777777" w:rsidR="00F90DC3" w:rsidRPr="00633DF1" w:rsidRDefault="00F90DC3" w:rsidP="003A2DAF">
      <w:pPr>
        <w:spacing w:line="240" w:lineRule="auto"/>
        <w:rPr>
          <w:ins w:id="38" w:author="Shannon Nitroy" w:date="2017-02-27T09:18:00Z"/>
        </w:rPr>
      </w:pPr>
    </w:p>
    <w:p w14:paraId="35C1F462" w14:textId="69D25798" w:rsidR="00F90DC3" w:rsidRPr="00633DF1" w:rsidRDefault="00F90DC3" w:rsidP="003A2DAF">
      <w:pPr>
        <w:spacing w:line="240" w:lineRule="auto"/>
      </w:pPr>
    </w:p>
    <w:p w14:paraId="45774BCB" w14:textId="66784A63" w:rsidR="00F90DC3" w:rsidRPr="00633DF1" w:rsidRDefault="00F90DC3" w:rsidP="003A2DAF">
      <w:pPr>
        <w:spacing w:line="240" w:lineRule="auto"/>
      </w:pPr>
    </w:p>
    <w:p w14:paraId="4163EA79" w14:textId="3E9D171D" w:rsidR="00F90DC3" w:rsidRPr="00633DF1" w:rsidRDefault="00F90DC3" w:rsidP="003A2DAF">
      <w:pPr>
        <w:spacing w:line="240" w:lineRule="auto"/>
      </w:pPr>
      <w:r w:rsidRPr="00633DF1">
        <w:rPr>
          <w:noProof/>
        </w:rPr>
        <w:drawing>
          <wp:anchor distT="0" distB="0" distL="114300" distR="114300" simplePos="0" relativeHeight="251663360" behindDoc="0" locked="0" layoutInCell="1" allowOverlap="1" wp14:anchorId="35742E3D" wp14:editId="3022696A">
            <wp:simplePos x="0" y="0"/>
            <wp:positionH relativeFrom="page">
              <wp:posOffset>4267200</wp:posOffset>
            </wp:positionH>
            <wp:positionV relativeFrom="paragraph">
              <wp:posOffset>295910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DF1">
        <w:rPr>
          <w:noProof/>
        </w:rPr>
        <w:drawing>
          <wp:inline distT="0" distB="0" distL="0" distR="0" wp14:anchorId="603535E4" wp14:editId="76EC4B4C">
            <wp:extent cx="3680409"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345" cy="3450801"/>
                    </a:xfrm>
                    <a:prstGeom prst="rect">
                      <a:avLst/>
                    </a:prstGeom>
                    <a:noFill/>
                    <a:ln>
                      <a:noFill/>
                    </a:ln>
                  </pic:spPr>
                </pic:pic>
              </a:graphicData>
            </a:graphic>
          </wp:inline>
        </w:drawing>
      </w:r>
    </w:p>
    <w:p w14:paraId="62DAAD7F" w14:textId="7A6625F0" w:rsidR="0067573E" w:rsidRPr="00633DF1" w:rsidRDefault="000A36E1" w:rsidP="003A2DAF">
      <w:pPr>
        <w:spacing w:line="240" w:lineRule="auto"/>
        <w:rPr>
          <w:i/>
          <w:sz w:val="18"/>
        </w:rPr>
      </w:pPr>
      <w:ins w:id="39" w:author="Rachael Glazner" w:date="2017-02-27T11:40:00Z">
        <w:r>
          <w:rPr>
            <w:i/>
            <w:sz w:val="18"/>
          </w:rPr>
          <w:t>Table 2</w:t>
        </w:r>
      </w:ins>
      <w:del w:id="40" w:author="Rachael Glazner" w:date="2017-02-27T11:40:00Z">
        <w:r w:rsidR="0067573E" w:rsidRPr="00633DF1" w:rsidDel="000A36E1">
          <w:rPr>
            <w:i/>
            <w:sz w:val="18"/>
          </w:rPr>
          <w:delText>Figure 4</w:delText>
        </w:r>
      </w:del>
      <w:r w:rsidR="0067573E" w:rsidRPr="00633DF1">
        <w:rPr>
          <w:i/>
          <w:sz w:val="18"/>
        </w:rPr>
        <w:t>. Output removing Neighborhood ID</w:t>
      </w:r>
    </w:p>
    <w:p w14:paraId="335BCC15" w14:textId="5FB967B3" w:rsidR="0067573E" w:rsidRPr="00633DF1" w:rsidRDefault="0067573E" w:rsidP="00633DF1">
      <w:pPr>
        <w:spacing w:line="240" w:lineRule="auto"/>
        <w:ind w:firstLine="720"/>
      </w:pPr>
      <w:r w:rsidRPr="00633DF1">
        <w:t xml:space="preserve">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Tukey HSD. No pairs of subsectors have significantly different years of residence, and the least squares means for each subsector are very close in value. </w:t>
      </w:r>
    </w:p>
    <w:p w14:paraId="3E602D15" w14:textId="77777777" w:rsidR="0067573E" w:rsidRPr="00633DF1" w:rsidRDefault="0067573E" w:rsidP="0067573E">
      <w:pPr>
        <w:spacing w:line="240" w:lineRule="auto"/>
      </w:pPr>
      <w:r w:rsidRPr="00633DF1">
        <w:rPr>
          <w:noProof/>
        </w:rPr>
        <w:lastRenderedPageBreak/>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691CA083" w:rsidR="0067573E" w:rsidRPr="00633DF1" w:rsidRDefault="0067573E" w:rsidP="0067573E">
      <w:pPr>
        <w:spacing w:line="240" w:lineRule="auto"/>
        <w:rPr>
          <w:i/>
          <w:sz w:val="18"/>
        </w:rPr>
      </w:pPr>
      <w:r w:rsidRPr="00633DF1">
        <w:rPr>
          <w:i/>
          <w:sz w:val="18"/>
        </w:rPr>
        <w:t>Figure 5. Estimates comparing subsectors</w:t>
      </w: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568D7088" w:rsidR="00632398" w:rsidRPr="00633DF1" w:rsidRDefault="00125BB3">
      <w:pPr>
        <w:spacing w:line="240" w:lineRule="auto"/>
        <w:pPrChange w:id="41" w:author="Shannon Nitroy" w:date="2017-02-27T09:25:00Z">
          <w:pPr/>
        </w:pPrChange>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xml:space="preserve">. We find that people tend, on average, to live in each of the four subsectors for the same amount of time. </w:t>
      </w:r>
      <w:commentRangeStart w:id="42"/>
      <w:r w:rsidR="00BA4952" w:rsidRPr="00633DF1">
        <w:t>We also find that factors such as age, home ownership, and police and trash ratings contribute to the number of years of residence, but the unexpected signs on some of the coefficients may indicate we have omitted variable bias.</w:t>
      </w:r>
      <w:commentRangeEnd w:id="42"/>
      <w:r w:rsidR="008F5907">
        <w:rPr>
          <w:rStyle w:val="CommentReference"/>
        </w:rPr>
        <w:commentReference w:id="42"/>
      </w:r>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Rachael Glazner" w:date="2017-02-27T11:13:00Z" w:initials="RG">
    <w:p w14:paraId="6F4AFEB7" w14:textId="382F0D60" w:rsidR="00533FCD" w:rsidRDefault="00533FCD">
      <w:pPr>
        <w:pStyle w:val="CommentText"/>
      </w:pPr>
      <w:r>
        <w:rPr>
          <w:rStyle w:val="CommentReference"/>
        </w:rPr>
        <w:annotationRef/>
      </w:r>
      <w:r>
        <w:t>What year and month was this data collected?</w:t>
      </w:r>
    </w:p>
  </w:comment>
  <w:comment w:id="8" w:author="Rachael Glazner" w:date="2017-02-27T11:23:00Z" w:initials="RG">
    <w:p w14:paraId="3D152DB0" w14:textId="73DF634D" w:rsidR="00533FCD" w:rsidRDefault="00533FCD">
      <w:pPr>
        <w:pStyle w:val="CommentText"/>
      </w:pPr>
      <w:r>
        <w:rPr>
          <w:rStyle w:val="CommentReference"/>
        </w:rPr>
        <w:annotationRef/>
      </w:r>
      <w:r>
        <w:t xml:space="preserve">We should explain why the response variable is </w:t>
      </w:r>
      <w:proofErr w:type="gramStart"/>
      <w:r>
        <w:t>log(</w:t>
      </w:r>
      <w:proofErr w:type="gramEnd"/>
      <w:r>
        <w:t>Years) and not just Years.</w:t>
      </w:r>
    </w:p>
  </w:comment>
  <w:comment w:id="9" w:author="Rachael Glazner" w:date="2017-02-27T11:25:00Z" w:initials="RG">
    <w:p w14:paraId="5BF1763C" w14:textId="4CB246D8" w:rsidR="00533FCD" w:rsidRDefault="00533FCD">
      <w:pPr>
        <w:pStyle w:val="CommentText"/>
      </w:pPr>
      <w:r>
        <w:rPr>
          <w:rStyle w:val="CommentReference"/>
        </w:rPr>
        <w:annotationRef/>
      </w:r>
      <w:r>
        <w:t>How can we know which covariates are insignificant without running the full model and showing the results first?</w:t>
      </w:r>
    </w:p>
  </w:comment>
  <w:comment w:id="12" w:author="Rachael Glazner" w:date="2017-02-27T11:31:00Z" w:initials="RG">
    <w:p w14:paraId="4CCE3ACB" w14:textId="77777777" w:rsidR="00533FCD" w:rsidRDefault="00533FCD" w:rsidP="00533FCD">
      <w:pPr>
        <w:pStyle w:val="CommentText"/>
      </w:pPr>
      <w:r>
        <w:rPr>
          <w:rStyle w:val="CommentReference"/>
        </w:rPr>
        <w:annotationRef/>
      </w:r>
      <w:r>
        <w:t>We should include a graph to visualize the results.</w:t>
      </w:r>
    </w:p>
  </w:comment>
  <w:comment w:id="14" w:author="Rachael Glazner" w:date="2017-02-27T11:31:00Z" w:initials="RG">
    <w:p w14:paraId="1EB265C0" w14:textId="77777777" w:rsidR="00533FCD" w:rsidRDefault="00533FCD" w:rsidP="00533FCD">
      <w:pPr>
        <w:pStyle w:val="CommentText"/>
      </w:pPr>
      <w:r>
        <w:rPr>
          <w:rStyle w:val="CommentReference"/>
        </w:rPr>
        <w:annotationRef/>
      </w:r>
      <w:r>
        <w:t>Should we create a model where Neighborhood ID is removed since it is not significant, and then see how significance of other factors changes?</w:t>
      </w:r>
    </w:p>
  </w:comment>
  <w:comment w:id="15" w:author="Rachael Glazner" w:date="2017-02-27T11:31:00Z" w:initials="RG">
    <w:p w14:paraId="3CF62EB9" w14:textId="6C0F57DA" w:rsidR="00533FCD" w:rsidRDefault="00533FCD">
      <w:pPr>
        <w:pStyle w:val="CommentText"/>
      </w:pPr>
      <w:r>
        <w:rPr>
          <w:rStyle w:val="CommentReference"/>
        </w:rPr>
        <w:annotationRef/>
      </w:r>
      <w:r>
        <w:t>Graph needs a figure description</w:t>
      </w:r>
    </w:p>
  </w:comment>
  <w:comment w:id="22" w:author="Rachael Glazner" w:date="2017-02-26T19:22:00Z" w:initials="RG">
    <w:p w14:paraId="309CD7BF" w14:textId="77777777" w:rsidR="00533FCD" w:rsidRDefault="00533FCD">
      <w:pPr>
        <w:pStyle w:val="CommentText"/>
      </w:pPr>
      <w:r>
        <w:rPr>
          <w:rStyle w:val="CommentReference"/>
        </w:rPr>
        <w:annotationRef/>
      </w:r>
      <w:r>
        <w:t>We should include a graph to visualize the results.</w:t>
      </w:r>
    </w:p>
  </w:comment>
  <w:comment w:id="24" w:author="Rachael Glazner" w:date="2017-02-26T19:21:00Z" w:initials="RG">
    <w:p w14:paraId="0C0D94AE" w14:textId="77777777" w:rsidR="00533FCD" w:rsidRDefault="00533FCD">
      <w:pPr>
        <w:pStyle w:val="CommentText"/>
      </w:pPr>
      <w:r>
        <w:rPr>
          <w:rStyle w:val="CommentReference"/>
        </w:rPr>
        <w:annotationRef/>
      </w:r>
      <w:r>
        <w:t>Should we create a model where Neighborhood ID is removed since it is not significant, and then see how significance of other factors changes?</w:t>
      </w:r>
    </w:p>
  </w:comment>
  <w:comment w:id="42" w:author="Rachael Glazner" w:date="2017-02-27T11:56:00Z" w:initials="RG">
    <w:p w14:paraId="1209D1EE" w14:textId="297825CE" w:rsidR="008F5907" w:rsidRDefault="008F5907">
      <w:pPr>
        <w:pStyle w:val="CommentText"/>
      </w:pPr>
      <w:r>
        <w:rPr>
          <w:rStyle w:val="CommentReference"/>
        </w:rPr>
        <w:annotationRef/>
      </w:r>
      <w:r>
        <w:t>The discussion should describe the relationship between each of these variables with the response, and how some of them are unexpected.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9CD7BF" w15:done="0"/>
  <w15:commentEx w15:paraId="0C0D94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non Nitroy">
    <w15:presenceInfo w15:providerId="AD" w15:userId="S-1-5-21-494564499-3874391898-67382419-3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76C"/>
    <w:rsid w:val="00011B79"/>
    <w:rsid w:val="00025937"/>
    <w:rsid w:val="000847E0"/>
    <w:rsid w:val="000A36E1"/>
    <w:rsid w:val="000E4AEB"/>
    <w:rsid w:val="0011671F"/>
    <w:rsid w:val="00125BB3"/>
    <w:rsid w:val="001A2487"/>
    <w:rsid w:val="00240DAF"/>
    <w:rsid w:val="00270A5F"/>
    <w:rsid w:val="002C2F96"/>
    <w:rsid w:val="002C5FC2"/>
    <w:rsid w:val="00313B65"/>
    <w:rsid w:val="003A2DAF"/>
    <w:rsid w:val="004F5BDC"/>
    <w:rsid w:val="00533FCD"/>
    <w:rsid w:val="00586B37"/>
    <w:rsid w:val="00632398"/>
    <w:rsid w:val="00633DF1"/>
    <w:rsid w:val="00651BEC"/>
    <w:rsid w:val="0067573E"/>
    <w:rsid w:val="00745243"/>
    <w:rsid w:val="007B376C"/>
    <w:rsid w:val="008D26DB"/>
    <w:rsid w:val="008F5907"/>
    <w:rsid w:val="009B4EE0"/>
    <w:rsid w:val="00B01B96"/>
    <w:rsid w:val="00B03DA1"/>
    <w:rsid w:val="00B06568"/>
    <w:rsid w:val="00B4763D"/>
    <w:rsid w:val="00B90684"/>
    <w:rsid w:val="00BA4952"/>
    <w:rsid w:val="00DF2F60"/>
    <w:rsid w:val="00F20AE8"/>
    <w:rsid w:val="00F90DC3"/>
    <w:rsid w:val="00F923DC"/>
    <w:rsid w:val="00FC624E"/>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A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C2E8D-8EE5-6A40-AE87-A1F08D536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1344</Words>
  <Characters>7662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Rachael Glazner</cp:lastModifiedBy>
  <cp:revision>7</cp:revision>
  <dcterms:created xsi:type="dcterms:W3CDTF">2017-02-27T16:49:00Z</dcterms:created>
  <dcterms:modified xsi:type="dcterms:W3CDTF">2017-02-27T18:00:00Z</dcterms:modified>
</cp:coreProperties>
</file>